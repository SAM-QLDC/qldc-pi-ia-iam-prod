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3E3" w:rsidRPr="00492620" w:rsidRDefault="00AA13E3" w:rsidP="00492620">
      <w:pPr>
        <w:pStyle w:val="BodyText"/>
      </w:pPr>
    </w:p>
    <w:p w:rsidR="00AA13E3" w:rsidRDefault="00AA13E3" w:rsidP="00492620">
      <w:pPr>
        <w:pStyle w:val="BodyText"/>
      </w:pPr>
    </w:p>
    <w:p w:rsidR="00AA13E3" w:rsidRDefault="0044061F" w:rsidP="00492620">
      <w:pPr>
        <w:pStyle w:val="BodyText"/>
        <w:rPr>
          <w:rFonts w:cs="Arial"/>
        </w:rPr>
      </w:pPr>
      <w:r w:rsidRPr="00E87524">
        <w:rPr>
          <w:noProof/>
          <w:lang w:val="en-NZ" w:eastAsia="en-NZ"/>
        </w:rPr>
        <mc:AlternateContent>
          <mc:Choice Requires="wpg">
            <w:drawing>
              <wp:anchor distT="0" distB="0" distL="114300" distR="114300" simplePos="0" relativeHeight="251659264" behindDoc="1" locked="0" layoutInCell="1" allowOverlap="1" wp14:anchorId="1DC9F9B7" wp14:editId="687D9A0D">
                <wp:simplePos x="0" y="0"/>
                <wp:positionH relativeFrom="page">
                  <wp:posOffset>520700</wp:posOffset>
                </wp:positionH>
                <wp:positionV relativeFrom="page">
                  <wp:posOffset>300990</wp:posOffset>
                </wp:positionV>
                <wp:extent cx="7127240" cy="10699750"/>
                <wp:effectExtent l="0" t="5715" r="635" b="10160"/>
                <wp:wrapNone/>
                <wp:docPr id="2808" name="Group 27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7240" cy="10699750"/>
                          <a:chOff x="340" y="-6"/>
                          <a:chExt cx="11224" cy="16850"/>
                        </a:xfrm>
                      </wpg:grpSpPr>
                      <wpg:grpSp>
                        <wpg:cNvPr id="2809" name="Group 2779"/>
                        <wpg:cNvGrpSpPr>
                          <a:grpSpLocks/>
                        </wpg:cNvGrpSpPr>
                        <wpg:grpSpPr bwMode="auto">
                          <a:xfrm>
                            <a:off x="1412" y="1176"/>
                            <a:ext cx="9086" cy="2"/>
                            <a:chOff x="1412" y="1176"/>
                            <a:chExt cx="9086" cy="2"/>
                          </a:xfrm>
                        </wpg:grpSpPr>
                        <wps:wsp>
                          <wps:cNvPr id="2810" name="Freeform 2781"/>
                          <wps:cNvSpPr>
                            <a:spLocks/>
                          </wps:cNvSpPr>
                          <wps:spPr bwMode="auto">
                            <a:xfrm>
                              <a:off x="1412" y="1176"/>
                              <a:ext cx="9086" cy="2"/>
                            </a:xfrm>
                            <a:custGeom>
                              <a:avLst/>
                              <a:gdLst>
                                <a:gd name="T0" fmla="+- 0 1412 1412"/>
                                <a:gd name="T1" fmla="*/ T0 w 9086"/>
                                <a:gd name="T2" fmla="+- 0 10497 1412"/>
                                <a:gd name="T3" fmla="*/ T2 w 9086"/>
                              </a:gdLst>
                              <a:ahLst/>
                              <a:cxnLst>
                                <a:cxn ang="0">
                                  <a:pos x="T1" y="0"/>
                                </a:cxn>
                                <a:cxn ang="0">
                                  <a:pos x="T3" y="0"/>
                                </a:cxn>
                              </a:cxnLst>
                              <a:rect l="0" t="0" r="r" b="b"/>
                              <a:pathLst>
                                <a:path w="9086">
                                  <a:moveTo>
                                    <a:pt x="0" y="0"/>
                                  </a:moveTo>
                                  <a:lnTo>
                                    <a:pt x="9085"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11" name="Picture 27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66" y="2122"/>
                              <a:ext cx="2400" cy="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12" name="Group 2775"/>
                        <wpg:cNvGrpSpPr>
                          <a:grpSpLocks/>
                        </wpg:cNvGrpSpPr>
                        <wpg:grpSpPr bwMode="auto">
                          <a:xfrm>
                            <a:off x="350" y="386"/>
                            <a:ext cx="11204" cy="1892"/>
                            <a:chOff x="350" y="386"/>
                            <a:chExt cx="11204" cy="1892"/>
                          </a:xfrm>
                        </wpg:grpSpPr>
                        <wps:wsp>
                          <wps:cNvPr id="2813" name="Freeform 2778"/>
                          <wps:cNvSpPr>
                            <a:spLocks/>
                          </wps:cNvSpPr>
                          <wps:spPr bwMode="auto">
                            <a:xfrm>
                              <a:off x="350" y="386"/>
                              <a:ext cx="11204" cy="1892"/>
                            </a:xfrm>
                            <a:custGeom>
                              <a:avLst/>
                              <a:gdLst>
                                <a:gd name="T0" fmla="+- 0 11554 350"/>
                                <a:gd name="T1" fmla="*/ T0 w 11204"/>
                                <a:gd name="T2" fmla="+- 0 1614 386"/>
                                <a:gd name="T3" fmla="*/ 1614 h 1892"/>
                                <a:gd name="T4" fmla="+- 0 5896 350"/>
                                <a:gd name="T5" fmla="*/ T4 w 11204"/>
                                <a:gd name="T6" fmla="+- 0 1614 386"/>
                                <a:gd name="T7" fmla="*/ 1614 h 1892"/>
                                <a:gd name="T8" fmla="+- 0 11554 350"/>
                                <a:gd name="T9" fmla="*/ T8 w 11204"/>
                                <a:gd name="T10" fmla="+- 0 2278 386"/>
                                <a:gd name="T11" fmla="*/ 2278 h 1892"/>
                                <a:gd name="T12" fmla="+- 0 11554 350"/>
                                <a:gd name="T13" fmla="*/ T12 w 11204"/>
                                <a:gd name="T14" fmla="+- 0 1614 386"/>
                                <a:gd name="T15" fmla="*/ 1614 h 1892"/>
                              </a:gdLst>
                              <a:ahLst/>
                              <a:cxnLst>
                                <a:cxn ang="0">
                                  <a:pos x="T1" y="T3"/>
                                </a:cxn>
                                <a:cxn ang="0">
                                  <a:pos x="T5" y="T7"/>
                                </a:cxn>
                                <a:cxn ang="0">
                                  <a:pos x="T9" y="T11"/>
                                </a:cxn>
                                <a:cxn ang="0">
                                  <a:pos x="T13" y="T15"/>
                                </a:cxn>
                              </a:cxnLst>
                              <a:rect l="0" t="0" r="r" b="b"/>
                              <a:pathLst>
                                <a:path w="11204" h="1892">
                                  <a:moveTo>
                                    <a:pt x="11204" y="1228"/>
                                  </a:moveTo>
                                  <a:lnTo>
                                    <a:pt x="5546" y="1228"/>
                                  </a:lnTo>
                                  <a:lnTo>
                                    <a:pt x="11204" y="1892"/>
                                  </a:lnTo>
                                  <a:lnTo>
                                    <a:pt x="11204" y="1228"/>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4" name="Freeform 2777"/>
                          <wps:cNvSpPr>
                            <a:spLocks/>
                          </wps:cNvSpPr>
                          <wps:spPr bwMode="auto">
                            <a:xfrm>
                              <a:off x="350" y="386"/>
                              <a:ext cx="11204" cy="1892"/>
                            </a:xfrm>
                            <a:custGeom>
                              <a:avLst/>
                              <a:gdLst>
                                <a:gd name="T0" fmla="+- 0 11554 350"/>
                                <a:gd name="T1" fmla="*/ T0 w 11204"/>
                                <a:gd name="T2" fmla="+- 0 386 386"/>
                                <a:gd name="T3" fmla="*/ 386 h 1892"/>
                                <a:gd name="T4" fmla="+- 0 350 350"/>
                                <a:gd name="T5" fmla="*/ T4 w 11204"/>
                                <a:gd name="T6" fmla="+- 0 386 386"/>
                                <a:gd name="T7" fmla="*/ 386 h 1892"/>
                                <a:gd name="T8" fmla="+- 0 350 350"/>
                                <a:gd name="T9" fmla="*/ T8 w 11204"/>
                                <a:gd name="T10" fmla="+- 0 2214 386"/>
                                <a:gd name="T11" fmla="*/ 2214 h 1892"/>
                                <a:gd name="T12" fmla="+- 0 5896 350"/>
                                <a:gd name="T13" fmla="*/ T12 w 11204"/>
                                <a:gd name="T14" fmla="+- 0 1614 386"/>
                                <a:gd name="T15" fmla="*/ 1614 h 1892"/>
                                <a:gd name="T16" fmla="+- 0 11554 350"/>
                                <a:gd name="T17" fmla="*/ T16 w 11204"/>
                                <a:gd name="T18" fmla="+- 0 1614 386"/>
                                <a:gd name="T19" fmla="*/ 1614 h 1892"/>
                                <a:gd name="T20" fmla="+- 0 11554 350"/>
                                <a:gd name="T21" fmla="*/ T20 w 11204"/>
                                <a:gd name="T22" fmla="+- 0 386 386"/>
                                <a:gd name="T23" fmla="*/ 386 h 1892"/>
                              </a:gdLst>
                              <a:ahLst/>
                              <a:cxnLst>
                                <a:cxn ang="0">
                                  <a:pos x="T1" y="T3"/>
                                </a:cxn>
                                <a:cxn ang="0">
                                  <a:pos x="T5" y="T7"/>
                                </a:cxn>
                                <a:cxn ang="0">
                                  <a:pos x="T9" y="T11"/>
                                </a:cxn>
                                <a:cxn ang="0">
                                  <a:pos x="T13" y="T15"/>
                                </a:cxn>
                                <a:cxn ang="0">
                                  <a:pos x="T17" y="T19"/>
                                </a:cxn>
                                <a:cxn ang="0">
                                  <a:pos x="T21" y="T23"/>
                                </a:cxn>
                              </a:cxnLst>
                              <a:rect l="0" t="0" r="r" b="b"/>
                              <a:pathLst>
                                <a:path w="11204" h="1892">
                                  <a:moveTo>
                                    <a:pt x="11204" y="0"/>
                                  </a:moveTo>
                                  <a:lnTo>
                                    <a:pt x="0" y="0"/>
                                  </a:lnTo>
                                  <a:lnTo>
                                    <a:pt x="0" y="1828"/>
                                  </a:lnTo>
                                  <a:lnTo>
                                    <a:pt x="5546" y="1228"/>
                                  </a:lnTo>
                                  <a:lnTo>
                                    <a:pt x="11204" y="1228"/>
                                  </a:lnTo>
                                  <a:lnTo>
                                    <a:pt x="1120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15" name="Picture 27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50" y="386"/>
                              <a:ext cx="11203" cy="2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16" name="Group 2773"/>
                        <wpg:cNvGrpSpPr>
                          <a:grpSpLocks/>
                        </wpg:cNvGrpSpPr>
                        <wpg:grpSpPr bwMode="auto">
                          <a:xfrm>
                            <a:off x="485" y="0"/>
                            <a:ext cx="2" cy="16839"/>
                            <a:chOff x="485" y="0"/>
                            <a:chExt cx="2" cy="16839"/>
                          </a:xfrm>
                        </wpg:grpSpPr>
                        <wps:wsp>
                          <wps:cNvPr id="2817" name="Freeform 2774"/>
                          <wps:cNvSpPr>
                            <a:spLocks/>
                          </wps:cNvSpPr>
                          <wps:spPr bwMode="auto">
                            <a:xfrm>
                              <a:off x="485" y="0"/>
                              <a:ext cx="2" cy="16839"/>
                            </a:xfrm>
                            <a:custGeom>
                              <a:avLst/>
                              <a:gdLst>
                                <a:gd name="T0" fmla="*/ 0 h 16839"/>
                                <a:gd name="T1" fmla="*/ 16838 h 16839"/>
                              </a:gdLst>
                              <a:ahLst/>
                              <a:cxnLst>
                                <a:cxn ang="0">
                                  <a:pos x="0" y="T0"/>
                                </a:cxn>
                                <a:cxn ang="0">
                                  <a:pos x="0" y="T1"/>
                                </a:cxn>
                              </a:cxnLst>
                              <a:rect l="0" t="0" r="r" b="b"/>
                              <a:pathLst>
                                <a:path h="16839">
                                  <a:moveTo>
                                    <a:pt x="0" y="0"/>
                                  </a:moveTo>
                                  <a:lnTo>
                                    <a:pt x="0" y="16838"/>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D604804" id="Group 2772" o:spid="_x0000_s1026" style="position:absolute;margin-left:41pt;margin-top:23.7pt;width:561.2pt;height:842.5pt;z-index:-251657216;mso-position-horizontal-relative:page;mso-position-vertical-relative:page" coordorigin="340,-6" coordsize="11224,1685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">
                <v:group id="Group 2779" o:spid="_x0000_s1027" style="position:absolute;left:1412;top:1176;width:9086;height:2" coordorigin="1412,1176" coordsize="9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">
                  <v:shape id="Freeform 2781" o:spid="_x0000_s1028" style="position:absolute;left:1412;top:1176;width:9086;height:2;visibility:visible;mso-wrap-style:square;v-text-anchor:top" coordsize="9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" path="m,l9085,e" filled="f" strokeweight=".82pt">
                    <v:path arrowok="t" o:connecttype="custom" o:connectlocs="0,0;9085,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0" o:spid="_x0000_s1029" type="#_x0000_t75" style="position:absolute;left:8066;top:2122;width:2400;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">
                    <v:imagedata r:id="rId10" o:title=""/>
                  </v:shape>
                </v:group>
                <v:group id="Group 2775" o:spid="_x0000_s1030" style="position:absolute;left:350;top:386;width:11204;height:1892" coordorigin="350,386" coordsize="1120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">
                  <v:shape id="Freeform 2778" o:spid="_x0000_s1031" style="position:absolute;left:350;top:386;width:11204;height:1892;visibility:visible;mso-wrap-style:square;v-text-anchor:top" coordsize="1120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" path="m11204,1228r-5658,l11204,1892r,-664xe" fillcolor="#5b9bd4" stroked="f">
                    <v:path arrowok="t" o:connecttype="custom" o:connectlocs="11204,1614;5546,1614;11204,2278;11204,1614" o:connectangles="0,0,0,0"/>
                  </v:shape>
                  <v:shape id="Freeform 2777" o:spid="_x0000_s1032" style="position:absolute;left:350;top:386;width:11204;height:1892;visibility:visible;mso-wrap-style:square;v-text-anchor:top" coordsize="1120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" path="m11204,l,,,1828,5546,1228r5658,l11204,xe" fillcolor="#5b9bd4" stroked="f">
                    <v:path arrowok="t" o:connecttype="custom" o:connectlocs="11204,386;0,386;0,2214;5546,1614;11204,1614;11204,386" o:connectangles="0,0,0,0,0,0"/>
                  </v:shape>
                  <v:shape id="Picture 2776" o:spid="_x0000_s1033" type="#_x0000_t75" style="position:absolute;left:350;top:386;width:11203;height: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">
                    <v:imagedata r:id="rId11" o:title=""/>
                  </v:shape>
                </v:group>
                <v:group id="Group 2773" o:spid="_x0000_s1034" style="position:absolute;left:485;width:2;height:16839" coordorigin="485" coordsize="2,1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">
                  <v:shape id="Freeform 2774" o:spid="_x0000_s1035" style="position:absolute;left:485;width:2;height:16839;visibility:visible;mso-wrap-style:square;v-text-anchor:top" coordsize="2,1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" path="m,l,16838e" filled="f" strokeweight=".58pt">
                    <v:path arrowok="t" o:connecttype="custom" o:connectlocs="0,0;0,16838" o:connectangles="0,0"/>
                  </v:shape>
                </v:group>
                <w10:wrap anchorx="page" anchory="page"/>
              </v:group>
            </w:pict>
          </mc:Fallback>
        </mc:AlternateContent>
      </w:r>
    </w:p>
    <w:p w:rsidR="00AA13E3" w:rsidRDefault="00AA13E3" w:rsidP="00492620">
      <w:pPr>
        <w:pStyle w:val="BodyText"/>
      </w:pPr>
    </w:p>
    <w:p w:rsidR="00AA13E3" w:rsidRDefault="00AA13E3" w:rsidP="00492620">
      <w:pPr>
        <w:pStyle w:val="BodyText"/>
      </w:pPr>
    </w:p>
    <w:p w:rsidR="0044061F" w:rsidRDefault="0044061F" w:rsidP="00492620">
      <w:pPr>
        <w:pStyle w:val="BodyText"/>
      </w:pPr>
    </w:p>
    <w:p w:rsidR="0044061F" w:rsidRDefault="0044061F" w:rsidP="00492620">
      <w:pPr>
        <w:pStyle w:val="BodyText"/>
      </w:pPr>
    </w:p>
    <w:p w:rsidR="0044061F" w:rsidRDefault="0044061F" w:rsidP="00492620">
      <w:pPr>
        <w:pStyle w:val="BodyText"/>
      </w:pPr>
    </w:p>
    <w:p w:rsidR="0044061F" w:rsidRDefault="0044061F" w:rsidP="00492620">
      <w:pPr>
        <w:pStyle w:val="BodyText"/>
      </w:pPr>
    </w:p>
    <w:p w:rsidR="0044061F" w:rsidRDefault="0044061F" w:rsidP="007D118C">
      <w:pPr>
        <w:pStyle w:val="BodyText"/>
      </w:pPr>
    </w:p>
    <w:p w:rsidR="00492620" w:rsidRPr="00492620" w:rsidRDefault="00492620" w:rsidP="00492620">
      <w:pPr>
        <w:pStyle w:val="CoverPageQLDC"/>
        <w:rPr>
          <w:rFonts w:eastAsia="Calibri" w:cs="Calibri"/>
          <w:szCs w:val="64"/>
        </w:rPr>
      </w:pPr>
      <w:r w:rsidRPr="00492620">
        <w:t>QUEENSTOWN LAKES</w:t>
      </w:r>
    </w:p>
    <w:p w:rsidR="0044061F" w:rsidRDefault="00492620" w:rsidP="00492620">
      <w:pPr>
        <w:pStyle w:val="CoverPageQLDC"/>
      </w:pPr>
      <w:r w:rsidRPr="00492620">
        <w:t>DISTRICT COUNCIL</w:t>
      </w:r>
    </w:p>
    <w:p w:rsidR="00C56623" w:rsidRPr="00492620" w:rsidRDefault="00C56623" w:rsidP="00492620">
      <w:pPr>
        <w:pStyle w:val="CoverPageQLDC"/>
      </w:pPr>
    </w:p>
    <w:p w:rsidR="0044061F" w:rsidRDefault="0044061F" w:rsidP="007D118C">
      <w:pPr>
        <w:pStyle w:val="BodyText"/>
      </w:pPr>
    </w:p>
    <w:p w:rsidR="00C7741C" w:rsidRDefault="00492620" w:rsidP="00C7741C">
      <w:pPr>
        <w:pStyle w:val="Title"/>
      </w:pPr>
      <w:r w:rsidRPr="00C56623">
        <w:t xml:space="preserve">THREE WATERS </w:t>
      </w:r>
    </w:p>
    <w:p w:rsidR="0044061F" w:rsidRDefault="009972D1" w:rsidP="00C7741C">
      <w:pPr>
        <w:pStyle w:val="Title"/>
      </w:pPr>
      <w:r>
        <w:t>CRITICALITY FRAMEWORK</w:t>
      </w:r>
    </w:p>
    <w:p w:rsidR="00492620" w:rsidRDefault="00492620" w:rsidP="00492620">
      <w:pPr>
        <w:pStyle w:val="CoverPageTitle"/>
      </w:pPr>
    </w:p>
    <w:p w:rsidR="00492620" w:rsidRPr="00492620" w:rsidRDefault="00492620" w:rsidP="00492620">
      <w:pPr>
        <w:pStyle w:val="CoverPageTitle"/>
      </w:pPr>
    </w:p>
    <w:p w:rsidR="0044061F" w:rsidRDefault="0044061F" w:rsidP="007D118C">
      <w:pPr>
        <w:pStyle w:val="BodyText"/>
      </w:pPr>
    </w:p>
    <w:p w:rsidR="0044061F" w:rsidRDefault="009972D1" w:rsidP="00492620">
      <w:pPr>
        <w:pStyle w:val="CoverPageTitle"/>
      </w:pPr>
      <w:r>
        <w:t>February</w:t>
      </w:r>
      <w:r w:rsidR="00C7741C">
        <w:t xml:space="preserve"> 201</w:t>
      </w:r>
      <w:r>
        <w:t>9</w:t>
      </w:r>
    </w:p>
    <w:p w:rsidR="00BA5943" w:rsidRPr="00492620" w:rsidRDefault="00C7741C" w:rsidP="00492620">
      <w:pPr>
        <w:pStyle w:val="CoverPageTitle"/>
      </w:pPr>
      <w:r>
        <w:t>Review Period: 1 Year</w:t>
      </w:r>
    </w:p>
    <w:p w:rsidR="00AA13E3" w:rsidRPr="007339B9" w:rsidRDefault="00AA13E3" w:rsidP="00492620">
      <w:pPr>
        <w:pStyle w:val="BodyText"/>
      </w:pPr>
    </w:p>
    <w:p w:rsidR="00492620" w:rsidRDefault="00492620" w:rsidP="00C56623">
      <w:pPr>
        <w:pStyle w:val="Title"/>
        <w:sectPr w:rsidR="00492620" w:rsidSect="002519E6">
          <w:headerReference w:type="default" r:id="rId12"/>
          <w:headerReference w:type="first" r:id="rId13"/>
          <w:footerReference w:type="first" r:id="rId14"/>
          <w:pgSz w:w="12240" w:h="15840"/>
          <w:pgMar w:top="660" w:right="1325" w:bottom="1140" w:left="1380" w:header="1194" w:footer="0" w:gutter="0"/>
          <w:cols w:space="720"/>
          <w:docGrid w:linePitch="272"/>
        </w:sectPr>
      </w:pPr>
    </w:p>
    <w:p w:rsidR="00AB4878" w:rsidRDefault="00AB4878" w:rsidP="00AB4878">
      <w:pPr>
        <w:jc w:val="center"/>
        <w:rPr>
          <w:rFonts w:cstheme="minorHAnsi"/>
          <w:b/>
          <w:color w:val="006265"/>
          <w:sz w:val="28"/>
          <w:szCs w:val="28"/>
        </w:rPr>
      </w:pPr>
    </w:p>
    <w:p w:rsidR="00AB4878" w:rsidRDefault="00AB4878" w:rsidP="00AB4878">
      <w:pPr>
        <w:jc w:val="center"/>
        <w:rPr>
          <w:rFonts w:cstheme="minorHAnsi"/>
          <w:b/>
          <w:color w:val="006265"/>
          <w:sz w:val="28"/>
          <w:szCs w:val="28"/>
        </w:rPr>
      </w:pPr>
    </w:p>
    <w:p w:rsidR="00AB4878" w:rsidRPr="00AB4878" w:rsidRDefault="00AB4878" w:rsidP="00AB4878">
      <w:pPr>
        <w:jc w:val="center"/>
        <w:rPr>
          <w:color w:val="006265"/>
          <w:sz w:val="48"/>
        </w:rPr>
      </w:pPr>
      <w:r w:rsidRPr="00AB4878">
        <w:rPr>
          <w:color w:val="006265"/>
          <w:sz w:val="48"/>
        </w:rPr>
        <w:t>DOCUMENT HISTORY</w:t>
      </w:r>
    </w:p>
    <w:p w:rsidR="00AB4878" w:rsidRDefault="00AB4878" w:rsidP="00AB4878">
      <w:pPr>
        <w:jc w:val="center"/>
        <w:rPr>
          <w:rFonts w:ascii="TransitPrintOT" w:eastAsiaTheme="minorHAnsi" w:hAnsi="TransitPrintOT" w:cstheme="minorBidi"/>
          <w:sz w:val="22"/>
          <w:szCs w:val="22"/>
          <w:lang w:val="en-NZ"/>
        </w:rPr>
      </w:pPr>
    </w:p>
    <w:tbl>
      <w:tblPr>
        <w:tblStyle w:val="TableGridLight1"/>
        <w:tblW w:w="8745" w:type="dxa"/>
        <w:jc w:val="center"/>
        <w:tblInd w:w="0" w:type="dxa"/>
        <w:tblLayout w:type="fixed"/>
        <w:tblLook w:val="04A0" w:firstRow="1" w:lastRow="0" w:firstColumn="1" w:lastColumn="0" w:noHBand="0" w:noVBand="1"/>
      </w:tblPr>
      <w:tblGrid>
        <w:gridCol w:w="897"/>
        <w:gridCol w:w="1893"/>
        <w:gridCol w:w="1417"/>
        <w:gridCol w:w="2269"/>
        <w:gridCol w:w="2269"/>
      </w:tblGrid>
      <w:tr w:rsidR="00AB4878" w:rsidTr="00AB4878">
        <w:trPr>
          <w:cnfStyle w:val="100000000000" w:firstRow="1" w:lastRow="0" w:firstColumn="0" w:lastColumn="0" w:oddVBand="0" w:evenVBand="0" w:oddHBand="0" w:evenHBand="0" w:firstRowFirstColumn="0" w:firstRowLastColumn="0" w:lastRowFirstColumn="0" w:lastRowLastColumn="0"/>
          <w:jc w:val="center"/>
        </w:trPr>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AB4878" w:rsidRDefault="00AB4878">
            <w:pPr>
              <w:spacing w:before="120" w:after="120" w:line="240" w:lineRule="auto"/>
              <w:jc w:val="center"/>
              <w:rPr>
                <w:rFonts w:cstheme="minorHAnsi"/>
              </w:rPr>
            </w:pPr>
            <w:r>
              <w:rPr>
                <w:rFonts w:asciiTheme="minorHAnsi" w:hAnsiTheme="minorHAnsi" w:cstheme="minorHAnsi"/>
              </w:rPr>
              <w:t xml:space="preserve">Version </w:t>
            </w:r>
          </w:p>
        </w:tc>
        <w:tc>
          <w:tcPr>
            <w:tcW w:w="18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AB4878" w:rsidRDefault="00AB4878">
            <w:pPr>
              <w:spacing w:before="120" w:after="120" w:line="240" w:lineRule="auto"/>
              <w:jc w:val="center"/>
              <w:rPr>
                <w:rFonts w:asciiTheme="minorHAnsi" w:hAnsiTheme="minorHAnsi" w:cstheme="minorHAnsi"/>
              </w:rPr>
            </w:pPr>
            <w:r>
              <w:rPr>
                <w:rFonts w:asciiTheme="minorHAnsi" w:hAnsiTheme="minorHAnsi" w:cstheme="minorHAnsi"/>
              </w:rPr>
              <w:t>Action</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AB4878" w:rsidRDefault="00AB4878">
            <w:pPr>
              <w:spacing w:before="120" w:after="120" w:line="240" w:lineRule="auto"/>
              <w:jc w:val="center"/>
              <w:rPr>
                <w:rFonts w:asciiTheme="minorHAnsi" w:hAnsiTheme="minorHAnsi" w:cstheme="minorHAnsi"/>
              </w:rPr>
            </w:pPr>
            <w:r>
              <w:rPr>
                <w:rFonts w:asciiTheme="minorHAnsi" w:hAnsiTheme="minorHAnsi" w:cstheme="minorHAnsi"/>
              </w:rPr>
              <w:t>Date</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AB4878" w:rsidRDefault="00AB4878">
            <w:pPr>
              <w:spacing w:before="120" w:after="120" w:line="240" w:lineRule="auto"/>
              <w:jc w:val="center"/>
              <w:rPr>
                <w:rFonts w:asciiTheme="minorHAnsi" w:hAnsiTheme="minorHAnsi" w:cstheme="minorHAnsi"/>
              </w:rPr>
            </w:pPr>
            <w:r>
              <w:rPr>
                <w:rFonts w:asciiTheme="minorHAnsi" w:hAnsiTheme="minorHAnsi" w:cstheme="minorHAnsi"/>
              </w:rPr>
              <w:t>Prepared by</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AB4878" w:rsidRDefault="00AB4878">
            <w:pPr>
              <w:spacing w:before="120" w:after="120" w:line="240" w:lineRule="auto"/>
              <w:jc w:val="center"/>
              <w:rPr>
                <w:rFonts w:cstheme="minorHAnsi"/>
              </w:rPr>
            </w:pPr>
            <w:r>
              <w:rPr>
                <w:rFonts w:cstheme="minorHAnsi"/>
              </w:rPr>
              <w:t>Approved by</w:t>
            </w:r>
          </w:p>
        </w:tc>
      </w:tr>
      <w:tr w:rsidR="00AB4878" w:rsidTr="00AB4878">
        <w:trPr>
          <w:jc w:val="center"/>
        </w:trPr>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AB4878" w:rsidRDefault="00AB4878">
            <w:pPr>
              <w:spacing w:before="120" w:after="120" w:line="240" w:lineRule="auto"/>
              <w:rPr>
                <w:rFonts w:asciiTheme="minorHAnsi" w:hAnsiTheme="minorHAnsi" w:cstheme="minorHAnsi"/>
              </w:rPr>
            </w:pPr>
            <w:r>
              <w:rPr>
                <w:rFonts w:cstheme="minorHAnsi"/>
              </w:rPr>
              <w:t>1.00</w:t>
            </w:r>
          </w:p>
        </w:tc>
        <w:tc>
          <w:tcPr>
            <w:tcW w:w="18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AB4878" w:rsidRDefault="00AB4878">
            <w:pPr>
              <w:spacing w:before="120" w:after="120" w:line="240" w:lineRule="auto"/>
              <w:rPr>
                <w:rFonts w:asciiTheme="minorHAnsi" w:hAnsiTheme="minorHAnsi" w:cstheme="minorHAnsi"/>
              </w:rPr>
            </w:pPr>
            <w:r>
              <w:rPr>
                <w:rFonts w:asciiTheme="minorHAnsi" w:hAnsiTheme="minorHAnsi" w:cstheme="minorHAnsi"/>
              </w:rPr>
              <w:t xml:space="preserve">First Draft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AB4878" w:rsidRDefault="009972D1" w:rsidP="009972D1">
            <w:pPr>
              <w:spacing w:before="120" w:after="120" w:line="240" w:lineRule="auto"/>
              <w:jc w:val="center"/>
              <w:rPr>
                <w:rFonts w:asciiTheme="minorHAnsi" w:hAnsiTheme="minorHAnsi" w:cstheme="minorHAnsi"/>
              </w:rPr>
            </w:pPr>
            <w:r>
              <w:rPr>
                <w:rFonts w:asciiTheme="minorHAnsi" w:hAnsiTheme="minorHAnsi" w:cstheme="minorHAnsi"/>
              </w:rPr>
              <w:t>FEB</w:t>
            </w:r>
            <w:r w:rsidR="00C7741C">
              <w:rPr>
                <w:rFonts w:asciiTheme="minorHAnsi" w:hAnsiTheme="minorHAnsi" w:cstheme="minorHAnsi"/>
              </w:rPr>
              <w:t xml:space="preserve"> 201</w:t>
            </w:r>
            <w:r>
              <w:rPr>
                <w:rFonts w:asciiTheme="minorHAnsi" w:hAnsiTheme="minorHAnsi" w:cstheme="minorHAnsi"/>
              </w:rPr>
              <w:t>9</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AB4878" w:rsidRDefault="00AB4878">
            <w:pPr>
              <w:spacing w:before="120" w:after="120" w:line="240" w:lineRule="auto"/>
              <w:jc w:val="center"/>
              <w:rPr>
                <w:rFonts w:asciiTheme="minorHAnsi" w:hAnsiTheme="minorHAnsi" w:cstheme="minorHAnsi"/>
              </w:rPr>
            </w:pPr>
            <w:r>
              <w:rPr>
                <w:rFonts w:asciiTheme="minorHAnsi" w:hAnsiTheme="minorHAnsi" w:cstheme="minorHAnsi"/>
              </w:rPr>
              <w:t xml:space="preserve">Mark Baker </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AB4878" w:rsidRDefault="00AB4878">
            <w:pPr>
              <w:spacing w:before="120" w:after="120" w:line="240" w:lineRule="auto"/>
              <w:jc w:val="center"/>
              <w:rPr>
                <w:rFonts w:cstheme="minorHAnsi"/>
              </w:rPr>
            </w:pPr>
          </w:p>
        </w:tc>
      </w:tr>
      <w:tr w:rsidR="00A27E84" w:rsidTr="00AB4878">
        <w:trPr>
          <w:jc w:val="center"/>
        </w:trPr>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A27E84" w:rsidRDefault="00FD50FD">
            <w:pPr>
              <w:spacing w:before="120" w:after="120"/>
              <w:rPr>
                <w:rFonts w:cstheme="minorHAnsi"/>
              </w:rPr>
            </w:pPr>
            <w:r>
              <w:rPr>
                <w:rFonts w:cstheme="minorHAnsi"/>
              </w:rPr>
              <w:t>2.00</w:t>
            </w:r>
          </w:p>
        </w:tc>
        <w:tc>
          <w:tcPr>
            <w:tcW w:w="18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A27E84" w:rsidRDefault="00FD50FD">
            <w:pPr>
              <w:spacing w:before="120" w:after="120"/>
              <w:rPr>
                <w:rFonts w:asciiTheme="minorHAnsi" w:hAnsiTheme="minorHAnsi" w:cstheme="minorHAnsi"/>
              </w:rPr>
            </w:pPr>
            <w:r>
              <w:rPr>
                <w:rFonts w:asciiTheme="minorHAnsi" w:hAnsiTheme="minorHAnsi" w:cstheme="minorHAnsi"/>
              </w:rPr>
              <w:t>Second Draft</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A27E84" w:rsidRDefault="00FD50FD" w:rsidP="00AB4878">
            <w:pPr>
              <w:spacing w:before="120" w:after="120"/>
              <w:jc w:val="center"/>
              <w:rPr>
                <w:rFonts w:asciiTheme="minorHAnsi" w:hAnsiTheme="minorHAnsi" w:cstheme="minorHAnsi"/>
              </w:rPr>
            </w:pPr>
            <w:r>
              <w:rPr>
                <w:rFonts w:asciiTheme="minorHAnsi" w:hAnsiTheme="minorHAnsi" w:cstheme="minorHAnsi"/>
              </w:rPr>
              <w:t>JUL 2019</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A27E84" w:rsidRDefault="00FD50FD">
            <w:pPr>
              <w:spacing w:before="120" w:after="120"/>
              <w:jc w:val="center"/>
              <w:rPr>
                <w:rFonts w:asciiTheme="minorHAnsi" w:hAnsiTheme="minorHAnsi" w:cstheme="minorHAnsi"/>
              </w:rPr>
            </w:pPr>
            <w:r>
              <w:rPr>
                <w:rFonts w:asciiTheme="minorHAnsi" w:hAnsiTheme="minorHAnsi" w:cstheme="minorHAnsi"/>
              </w:rPr>
              <w:t>Alex Huizenga</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A27E84" w:rsidRDefault="00A27E84">
            <w:pPr>
              <w:spacing w:before="120" w:after="120"/>
              <w:jc w:val="center"/>
              <w:rPr>
                <w:rFonts w:cstheme="minorHAnsi"/>
              </w:rPr>
            </w:pPr>
          </w:p>
        </w:tc>
      </w:tr>
      <w:tr w:rsidR="008C780F" w:rsidTr="00AB4878">
        <w:trPr>
          <w:jc w:val="center"/>
        </w:trPr>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8C780F" w:rsidRDefault="008C780F">
            <w:pPr>
              <w:spacing w:before="120" w:after="120"/>
              <w:rPr>
                <w:rFonts w:cstheme="minorHAnsi"/>
              </w:rPr>
            </w:pPr>
          </w:p>
        </w:tc>
        <w:tc>
          <w:tcPr>
            <w:tcW w:w="18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8C780F" w:rsidRDefault="008C780F">
            <w:pPr>
              <w:spacing w:before="120" w:after="120"/>
              <w:rPr>
                <w:rFonts w:asciiTheme="minorHAnsi" w:hAnsiTheme="minorHAnsi" w:cstheme="minorHAnsi"/>
              </w:rPr>
            </w:pP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8C780F" w:rsidRDefault="008C780F" w:rsidP="00AB4878">
            <w:pPr>
              <w:spacing w:before="120" w:after="120"/>
              <w:jc w:val="center"/>
              <w:rPr>
                <w:rFonts w:asciiTheme="minorHAnsi" w:hAnsiTheme="minorHAnsi" w:cstheme="minorHAnsi"/>
              </w:rPr>
            </w:pP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8C780F" w:rsidRDefault="008C780F" w:rsidP="008C780F">
            <w:pPr>
              <w:spacing w:before="120" w:after="120"/>
              <w:jc w:val="center"/>
              <w:rPr>
                <w:rFonts w:asciiTheme="minorHAnsi" w:hAnsiTheme="minorHAnsi" w:cstheme="minorHAnsi"/>
              </w:rPr>
            </w:pP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8C780F" w:rsidRDefault="008C780F">
            <w:pPr>
              <w:spacing w:before="120" w:after="120"/>
              <w:jc w:val="center"/>
              <w:rPr>
                <w:rFonts w:cstheme="minorHAnsi"/>
              </w:rPr>
            </w:pPr>
          </w:p>
        </w:tc>
      </w:tr>
      <w:tr w:rsidR="00AB4878" w:rsidTr="00AB4878">
        <w:trPr>
          <w:jc w:val="center"/>
        </w:trPr>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AB4878" w:rsidRDefault="00AB4878">
            <w:pPr>
              <w:spacing w:before="120" w:after="120" w:line="240" w:lineRule="auto"/>
              <w:rPr>
                <w:rFonts w:asciiTheme="minorHAnsi" w:hAnsiTheme="minorHAnsi" w:cstheme="minorHAnsi"/>
              </w:rPr>
            </w:pPr>
          </w:p>
        </w:tc>
        <w:tc>
          <w:tcPr>
            <w:tcW w:w="18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AB4878" w:rsidRDefault="00AB4878">
            <w:pPr>
              <w:spacing w:before="120" w:after="120" w:line="240" w:lineRule="auto"/>
            </w:pP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AB4878" w:rsidRDefault="00AB4878">
            <w:pPr>
              <w:spacing w:before="120" w:after="120" w:line="240" w:lineRule="auto"/>
              <w:jc w:val="center"/>
            </w:pP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AB4878" w:rsidRDefault="00AB4878">
            <w:pPr>
              <w:spacing w:before="120" w:after="120" w:line="240" w:lineRule="auto"/>
              <w:jc w:val="center"/>
            </w:pP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AB4878" w:rsidRDefault="00AB4878">
            <w:pPr>
              <w:spacing w:before="120" w:after="120" w:line="240" w:lineRule="auto"/>
              <w:jc w:val="center"/>
            </w:pPr>
          </w:p>
        </w:tc>
      </w:tr>
    </w:tbl>
    <w:p w:rsidR="00AB4878" w:rsidRDefault="00AB4878" w:rsidP="00AB4878">
      <w:pPr>
        <w:rPr>
          <w:rFonts w:asciiTheme="minorHAnsi" w:hAnsiTheme="minorHAnsi" w:cstheme="minorHAnsi"/>
          <w:b/>
          <w:noProof/>
          <w:sz w:val="28"/>
          <w:szCs w:val="24"/>
        </w:rPr>
      </w:pPr>
      <w:r>
        <w:rPr>
          <w:rFonts w:cstheme="minorHAnsi"/>
          <w:b/>
          <w:noProof/>
          <w:sz w:val="28"/>
          <w:szCs w:val="24"/>
        </w:rPr>
        <w:br w:type="page"/>
      </w:r>
    </w:p>
    <w:p w:rsidR="00AB4878" w:rsidRDefault="00AB4878">
      <w:pPr>
        <w:rPr>
          <w:rFonts w:ascii="Times New Roman" w:hAnsi="Times New Roman"/>
          <w:sz w:val="24"/>
          <w:lang w:val="en-GB" w:eastAsia="en-NZ"/>
        </w:rPr>
      </w:pPr>
    </w:p>
    <w:p w:rsidR="00AA13E3" w:rsidRPr="00651741" w:rsidRDefault="00AA13E3" w:rsidP="00492620">
      <w:pPr>
        <w:pStyle w:val="NumberedList"/>
      </w:pPr>
      <w:r w:rsidRPr="00651741">
        <w:t>CONTENTS</w:t>
      </w:r>
    </w:p>
    <w:p w:rsidR="00DD022D" w:rsidRDefault="00AA13E3">
      <w:pPr>
        <w:pStyle w:val="TOC1"/>
        <w:rPr>
          <w:rFonts w:asciiTheme="minorHAnsi" w:eastAsiaTheme="minorEastAsia" w:hAnsiTheme="minorHAnsi" w:cstheme="minorBidi"/>
          <w:noProof/>
          <w:sz w:val="22"/>
          <w:szCs w:val="22"/>
          <w:lang w:val="en-NZ" w:eastAsia="en-NZ"/>
        </w:rPr>
      </w:pPr>
      <w:r w:rsidRPr="00B10B29">
        <w:rPr>
          <w:rFonts w:cs="Arial"/>
          <w:b/>
        </w:rPr>
        <w:fldChar w:fldCharType="begin"/>
      </w:r>
      <w:r w:rsidRPr="00B10B29">
        <w:rPr>
          <w:rFonts w:cs="Arial"/>
          <w:b/>
        </w:rPr>
        <w:instrText xml:space="preserve"> TOC \o "1-3" \z </w:instrText>
      </w:r>
      <w:r w:rsidRPr="00B10B29">
        <w:rPr>
          <w:rFonts w:cs="Arial"/>
          <w:b/>
        </w:rPr>
        <w:fldChar w:fldCharType="separate"/>
      </w:r>
      <w:r w:rsidR="00DD022D">
        <w:rPr>
          <w:noProof/>
        </w:rPr>
        <w:t>1</w:t>
      </w:r>
      <w:r w:rsidR="00DD022D">
        <w:rPr>
          <w:rFonts w:asciiTheme="minorHAnsi" w:eastAsiaTheme="minorEastAsia" w:hAnsiTheme="minorHAnsi" w:cstheme="minorBidi"/>
          <w:noProof/>
          <w:sz w:val="22"/>
          <w:szCs w:val="22"/>
          <w:lang w:val="en-NZ" w:eastAsia="en-NZ"/>
        </w:rPr>
        <w:tab/>
      </w:r>
      <w:r w:rsidR="00DD022D">
        <w:rPr>
          <w:noProof/>
        </w:rPr>
        <w:t>Background and Discussion</w:t>
      </w:r>
      <w:r w:rsidR="00DD022D">
        <w:rPr>
          <w:noProof/>
          <w:webHidden/>
        </w:rPr>
        <w:tab/>
      </w:r>
      <w:r w:rsidR="00DD022D">
        <w:rPr>
          <w:noProof/>
          <w:webHidden/>
        </w:rPr>
        <w:fldChar w:fldCharType="begin"/>
      </w:r>
      <w:r w:rsidR="00DD022D">
        <w:rPr>
          <w:noProof/>
          <w:webHidden/>
        </w:rPr>
        <w:instrText xml:space="preserve"> PAGEREF _Toc14252166 \h </w:instrText>
      </w:r>
      <w:r w:rsidR="00DD022D">
        <w:rPr>
          <w:noProof/>
          <w:webHidden/>
        </w:rPr>
      </w:r>
      <w:r w:rsidR="00DD022D">
        <w:rPr>
          <w:noProof/>
          <w:webHidden/>
        </w:rPr>
        <w:fldChar w:fldCharType="separate"/>
      </w:r>
      <w:r w:rsidR="00DD022D">
        <w:rPr>
          <w:noProof/>
          <w:webHidden/>
        </w:rPr>
        <w:t>4</w:t>
      </w:r>
      <w:r w:rsidR="00DD022D">
        <w:rPr>
          <w:noProof/>
          <w:webHidden/>
        </w:rPr>
        <w:fldChar w:fldCharType="end"/>
      </w:r>
    </w:p>
    <w:p w:rsidR="00DD022D" w:rsidRDefault="00DD022D">
      <w:pPr>
        <w:pStyle w:val="TOC2"/>
        <w:rPr>
          <w:rFonts w:asciiTheme="minorHAnsi" w:eastAsiaTheme="minorEastAsia" w:hAnsiTheme="minorHAnsi" w:cstheme="minorBidi"/>
          <w:noProof/>
          <w:sz w:val="22"/>
          <w:szCs w:val="22"/>
          <w:lang w:val="en-NZ" w:eastAsia="en-NZ"/>
        </w:rPr>
      </w:pPr>
      <w:r>
        <w:rPr>
          <w:noProof/>
        </w:rPr>
        <w:t>1.1</w:t>
      </w:r>
      <w:r>
        <w:rPr>
          <w:rFonts w:asciiTheme="minorHAnsi" w:eastAsiaTheme="minorEastAsia" w:hAnsiTheme="minorHAnsi" w:cstheme="minorBidi"/>
          <w:noProof/>
          <w:sz w:val="22"/>
          <w:szCs w:val="22"/>
          <w:lang w:val="en-NZ" w:eastAsia="en-NZ"/>
        </w:rPr>
        <w:tab/>
      </w:r>
      <w:r>
        <w:rPr>
          <w:noProof/>
        </w:rPr>
        <w:t>Introduction</w:t>
      </w:r>
      <w:r>
        <w:rPr>
          <w:noProof/>
          <w:webHidden/>
        </w:rPr>
        <w:tab/>
      </w:r>
      <w:r>
        <w:rPr>
          <w:noProof/>
          <w:webHidden/>
        </w:rPr>
        <w:fldChar w:fldCharType="begin"/>
      </w:r>
      <w:r>
        <w:rPr>
          <w:noProof/>
          <w:webHidden/>
        </w:rPr>
        <w:instrText xml:space="preserve"> PAGEREF _Toc14252167 \h </w:instrText>
      </w:r>
      <w:r>
        <w:rPr>
          <w:noProof/>
          <w:webHidden/>
        </w:rPr>
      </w:r>
      <w:r>
        <w:rPr>
          <w:noProof/>
          <w:webHidden/>
        </w:rPr>
        <w:fldChar w:fldCharType="separate"/>
      </w:r>
      <w:r>
        <w:rPr>
          <w:noProof/>
          <w:webHidden/>
        </w:rPr>
        <w:t>4</w:t>
      </w:r>
      <w:r>
        <w:rPr>
          <w:noProof/>
          <w:webHidden/>
        </w:rPr>
        <w:fldChar w:fldCharType="end"/>
      </w:r>
    </w:p>
    <w:p w:rsidR="00DD022D" w:rsidRDefault="00DD022D">
      <w:pPr>
        <w:pStyle w:val="TOC2"/>
        <w:rPr>
          <w:rFonts w:asciiTheme="minorHAnsi" w:eastAsiaTheme="minorEastAsia" w:hAnsiTheme="minorHAnsi" w:cstheme="minorBidi"/>
          <w:noProof/>
          <w:sz w:val="22"/>
          <w:szCs w:val="22"/>
          <w:lang w:val="en-NZ" w:eastAsia="en-NZ"/>
        </w:rPr>
      </w:pPr>
      <w:r>
        <w:rPr>
          <w:noProof/>
        </w:rPr>
        <w:t>1.2</w:t>
      </w:r>
      <w:r>
        <w:rPr>
          <w:rFonts w:asciiTheme="minorHAnsi" w:eastAsiaTheme="minorEastAsia" w:hAnsiTheme="minorHAnsi" w:cstheme="minorBidi"/>
          <w:noProof/>
          <w:sz w:val="22"/>
          <w:szCs w:val="22"/>
          <w:lang w:val="en-NZ" w:eastAsia="en-NZ"/>
        </w:rPr>
        <w:tab/>
      </w:r>
      <w:r>
        <w:rPr>
          <w:noProof/>
        </w:rPr>
        <w:t>Determining Criticality</w:t>
      </w:r>
      <w:r>
        <w:rPr>
          <w:noProof/>
          <w:webHidden/>
        </w:rPr>
        <w:tab/>
      </w:r>
      <w:r>
        <w:rPr>
          <w:noProof/>
          <w:webHidden/>
        </w:rPr>
        <w:fldChar w:fldCharType="begin"/>
      </w:r>
      <w:r>
        <w:rPr>
          <w:noProof/>
          <w:webHidden/>
        </w:rPr>
        <w:instrText xml:space="preserve"> PAGEREF _Toc14252168 \h </w:instrText>
      </w:r>
      <w:r>
        <w:rPr>
          <w:noProof/>
          <w:webHidden/>
        </w:rPr>
      </w:r>
      <w:r>
        <w:rPr>
          <w:noProof/>
          <w:webHidden/>
        </w:rPr>
        <w:fldChar w:fldCharType="separate"/>
      </w:r>
      <w:r>
        <w:rPr>
          <w:noProof/>
          <w:webHidden/>
        </w:rPr>
        <w:t>4</w:t>
      </w:r>
      <w:r>
        <w:rPr>
          <w:noProof/>
          <w:webHidden/>
        </w:rPr>
        <w:fldChar w:fldCharType="end"/>
      </w:r>
    </w:p>
    <w:p w:rsidR="00DD022D" w:rsidRDefault="00DD022D">
      <w:pPr>
        <w:pStyle w:val="TOC2"/>
        <w:rPr>
          <w:rFonts w:asciiTheme="minorHAnsi" w:eastAsiaTheme="minorEastAsia" w:hAnsiTheme="minorHAnsi" w:cstheme="minorBidi"/>
          <w:noProof/>
          <w:sz w:val="22"/>
          <w:szCs w:val="22"/>
          <w:lang w:val="en-NZ" w:eastAsia="en-NZ"/>
        </w:rPr>
      </w:pPr>
      <w:r>
        <w:rPr>
          <w:noProof/>
        </w:rPr>
        <w:t>1.3</w:t>
      </w:r>
      <w:r>
        <w:rPr>
          <w:rFonts w:asciiTheme="minorHAnsi" w:eastAsiaTheme="minorEastAsia" w:hAnsiTheme="minorHAnsi" w:cstheme="minorBidi"/>
          <w:noProof/>
          <w:sz w:val="22"/>
          <w:szCs w:val="22"/>
          <w:lang w:val="en-NZ" w:eastAsia="en-NZ"/>
        </w:rPr>
        <w:tab/>
      </w:r>
      <w:r>
        <w:rPr>
          <w:noProof/>
        </w:rPr>
        <w:t>Review Period</w:t>
      </w:r>
      <w:r>
        <w:rPr>
          <w:noProof/>
          <w:webHidden/>
        </w:rPr>
        <w:tab/>
      </w:r>
      <w:r>
        <w:rPr>
          <w:noProof/>
          <w:webHidden/>
        </w:rPr>
        <w:fldChar w:fldCharType="begin"/>
      </w:r>
      <w:r>
        <w:rPr>
          <w:noProof/>
          <w:webHidden/>
        </w:rPr>
        <w:instrText xml:space="preserve"> PAGEREF _Toc14252169 \h </w:instrText>
      </w:r>
      <w:r>
        <w:rPr>
          <w:noProof/>
          <w:webHidden/>
        </w:rPr>
      </w:r>
      <w:r>
        <w:rPr>
          <w:noProof/>
          <w:webHidden/>
        </w:rPr>
        <w:fldChar w:fldCharType="separate"/>
      </w:r>
      <w:r>
        <w:rPr>
          <w:noProof/>
          <w:webHidden/>
        </w:rPr>
        <w:t>5</w:t>
      </w:r>
      <w:r>
        <w:rPr>
          <w:noProof/>
          <w:webHidden/>
        </w:rPr>
        <w:fldChar w:fldCharType="end"/>
      </w:r>
    </w:p>
    <w:p w:rsidR="00DD022D" w:rsidRDefault="00DD022D">
      <w:pPr>
        <w:pStyle w:val="TOC1"/>
        <w:rPr>
          <w:rFonts w:asciiTheme="minorHAnsi" w:eastAsiaTheme="minorEastAsia" w:hAnsiTheme="minorHAnsi" w:cstheme="minorBidi"/>
          <w:noProof/>
          <w:sz w:val="22"/>
          <w:szCs w:val="22"/>
          <w:lang w:val="en-NZ" w:eastAsia="en-NZ"/>
        </w:rPr>
      </w:pPr>
      <w:r>
        <w:rPr>
          <w:noProof/>
        </w:rPr>
        <w:t>2</w:t>
      </w:r>
      <w:r>
        <w:rPr>
          <w:rFonts w:asciiTheme="minorHAnsi" w:eastAsiaTheme="minorEastAsia" w:hAnsiTheme="minorHAnsi" w:cstheme="minorBidi"/>
          <w:noProof/>
          <w:sz w:val="22"/>
          <w:szCs w:val="22"/>
          <w:lang w:val="en-NZ" w:eastAsia="en-NZ"/>
        </w:rPr>
        <w:tab/>
      </w:r>
      <w:r>
        <w:rPr>
          <w:noProof/>
        </w:rPr>
        <w:t>Criticality Scoring</w:t>
      </w:r>
      <w:r>
        <w:rPr>
          <w:noProof/>
          <w:webHidden/>
        </w:rPr>
        <w:tab/>
      </w:r>
      <w:r>
        <w:rPr>
          <w:noProof/>
          <w:webHidden/>
        </w:rPr>
        <w:fldChar w:fldCharType="begin"/>
      </w:r>
      <w:r>
        <w:rPr>
          <w:noProof/>
          <w:webHidden/>
        </w:rPr>
        <w:instrText xml:space="preserve"> PAGEREF _Toc14252170 \h </w:instrText>
      </w:r>
      <w:r>
        <w:rPr>
          <w:noProof/>
          <w:webHidden/>
        </w:rPr>
      </w:r>
      <w:r>
        <w:rPr>
          <w:noProof/>
          <w:webHidden/>
        </w:rPr>
        <w:fldChar w:fldCharType="separate"/>
      </w:r>
      <w:r>
        <w:rPr>
          <w:noProof/>
          <w:webHidden/>
        </w:rPr>
        <w:t>5</w:t>
      </w:r>
      <w:r>
        <w:rPr>
          <w:noProof/>
          <w:webHidden/>
        </w:rPr>
        <w:fldChar w:fldCharType="end"/>
      </w:r>
    </w:p>
    <w:p w:rsidR="00DD022D" w:rsidRDefault="00DD022D">
      <w:pPr>
        <w:pStyle w:val="TOC2"/>
        <w:rPr>
          <w:rFonts w:asciiTheme="minorHAnsi" w:eastAsiaTheme="minorEastAsia" w:hAnsiTheme="minorHAnsi" w:cstheme="minorBidi"/>
          <w:noProof/>
          <w:sz w:val="22"/>
          <w:szCs w:val="22"/>
          <w:lang w:val="en-NZ" w:eastAsia="en-NZ"/>
        </w:rPr>
      </w:pPr>
      <w:r>
        <w:rPr>
          <w:noProof/>
        </w:rPr>
        <w:t>2.1</w:t>
      </w:r>
      <w:r>
        <w:rPr>
          <w:rFonts w:asciiTheme="minorHAnsi" w:eastAsiaTheme="minorEastAsia" w:hAnsiTheme="minorHAnsi" w:cstheme="minorBidi"/>
          <w:noProof/>
          <w:sz w:val="22"/>
          <w:szCs w:val="22"/>
          <w:lang w:val="en-NZ" w:eastAsia="en-NZ"/>
        </w:rPr>
        <w:tab/>
      </w:r>
      <w:r>
        <w:rPr>
          <w:noProof/>
        </w:rPr>
        <w:t>Pipe size as proxy for connections/population explanation</w:t>
      </w:r>
      <w:r>
        <w:rPr>
          <w:noProof/>
          <w:webHidden/>
        </w:rPr>
        <w:tab/>
      </w:r>
      <w:r>
        <w:rPr>
          <w:noProof/>
          <w:webHidden/>
        </w:rPr>
        <w:fldChar w:fldCharType="begin"/>
      </w:r>
      <w:r>
        <w:rPr>
          <w:noProof/>
          <w:webHidden/>
        </w:rPr>
        <w:instrText xml:space="preserve"> PAGEREF _Toc14252171 \h </w:instrText>
      </w:r>
      <w:r>
        <w:rPr>
          <w:noProof/>
          <w:webHidden/>
        </w:rPr>
      </w:r>
      <w:r>
        <w:rPr>
          <w:noProof/>
          <w:webHidden/>
        </w:rPr>
        <w:fldChar w:fldCharType="separate"/>
      </w:r>
      <w:r>
        <w:rPr>
          <w:noProof/>
          <w:webHidden/>
        </w:rPr>
        <w:t>5</w:t>
      </w:r>
      <w:r>
        <w:rPr>
          <w:noProof/>
          <w:webHidden/>
        </w:rPr>
        <w:fldChar w:fldCharType="end"/>
      </w:r>
    </w:p>
    <w:p w:rsidR="00DD022D" w:rsidRDefault="00DD022D">
      <w:pPr>
        <w:pStyle w:val="TOC2"/>
        <w:rPr>
          <w:rFonts w:asciiTheme="minorHAnsi" w:eastAsiaTheme="minorEastAsia" w:hAnsiTheme="minorHAnsi" w:cstheme="minorBidi"/>
          <w:noProof/>
          <w:sz w:val="22"/>
          <w:szCs w:val="22"/>
          <w:lang w:val="en-NZ" w:eastAsia="en-NZ"/>
        </w:rPr>
      </w:pPr>
      <w:r>
        <w:rPr>
          <w:noProof/>
        </w:rPr>
        <w:t>2.2</w:t>
      </w:r>
      <w:r>
        <w:rPr>
          <w:rFonts w:asciiTheme="minorHAnsi" w:eastAsiaTheme="minorEastAsia" w:hAnsiTheme="minorHAnsi" w:cstheme="minorBidi"/>
          <w:noProof/>
          <w:sz w:val="22"/>
          <w:szCs w:val="22"/>
          <w:lang w:val="en-NZ" w:eastAsia="en-NZ"/>
        </w:rPr>
        <w:tab/>
      </w:r>
      <w:r>
        <w:rPr>
          <w:noProof/>
        </w:rPr>
        <w:t>Additional proximity indicators and proximity score</w:t>
      </w:r>
      <w:r>
        <w:rPr>
          <w:noProof/>
          <w:webHidden/>
        </w:rPr>
        <w:tab/>
      </w:r>
      <w:r>
        <w:rPr>
          <w:noProof/>
          <w:webHidden/>
        </w:rPr>
        <w:fldChar w:fldCharType="begin"/>
      </w:r>
      <w:r>
        <w:rPr>
          <w:noProof/>
          <w:webHidden/>
        </w:rPr>
        <w:instrText xml:space="preserve"> PAGEREF _Toc14252172 \h </w:instrText>
      </w:r>
      <w:r>
        <w:rPr>
          <w:noProof/>
          <w:webHidden/>
        </w:rPr>
      </w:r>
      <w:r>
        <w:rPr>
          <w:noProof/>
          <w:webHidden/>
        </w:rPr>
        <w:fldChar w:fldCharType="separate"/>
      </w:r>
      <w:r>
        <w:rPr>
          <w:noProof/>
          <w:webHidden/>
        </w:rPr>
        <w:t>6</w:t>
      </w:r>
      <w:r>
        <w:rPr>
          <w:noProof/>
          <w:webHidden/>
        </w:rPr>
        <w:fldChar w:fldCharType="end"/>
      </w:r>
    </w:p>
    <w:p w:rsidR="00DD022D" w:rsidRDefault="00DD022D">
      <w:pPr>
        <w:pStyle w:val="TOC2"/>
        <w:rPr>
          <w:rFonts w:asciiTheme="minorHAnsi" w:eastAsiaTheme="minorEastAsia" w:hAnsiTheme="minorHAnsi" w:cstheme="minorBidi"/>
          <w:noProof/>
          <w:sz w:val="22"/>
          <w:szCs w:val="22"/>
          <w:lang w:val="en-NZ" w:eastAsia="en-NZ"/>
        </w:rPr>
      </w:pPr>
      <w:r>
        <w:rPr>
          <w:noProof/>
        </w:rPr>
        <w:t>2.3</w:t>
      </w:r>
      <w:r>
        <w:rPr>
          <w:rFonts w:asciiTheme="minorHAnsi" w:eastAsiaTheme="minorEastAsia" w:hAnsiTheme="minorHAnsi" w:cstheme="minorBidi"/>
          <w:noProof/>
          <w:sz w:val="22"/>
          <w:szCs w:val="22"/>
          <w:lang w:val="en-NZ" w:eastAsia="en-NZ"/>
        </w:rPr>
        <w:tab/>
      </w:r>
      <w:r>
        <w:rPr>
          <w:noProof/>
        </w:rPr>
        <w:t>Final Consequence Calculation</w:t>
      </w:r>
      <w:r>
        <w:rPr>
          <w:noProof/>
          <w:webHidden/>
        </w:rPr>
        <w:tab/>
      </w:r>
      <w:r>
        <w:rPr>
          <w:noProof/>
          <w:webHidden/>
        </w:rPr>
        <w:fldChar w:fldCharType="begin"/>
      </w:r>
      <w:r>
        <w:rPr>
          <w:noProof/>
          <w:webHidden/>
        </w:rPr>
        <w:instrText xml:space="preserve"> PAGEREF _Toc14252173 \h </w:instrText>
      </w:r>
      <w:r>
        <w:rPr>
          <w:noProof/>
          <w:webHidden/>
        </w:rPr>
      </w:r>
      <w:r>
        <w:rPr>
          <w:noProof/>
          <w:webHidden/>
        </w:rPr>
        <w:fldChar w:fldCharType="separate"/>
      </w:r>
      <w:r>
        <w:rPr>
          <w:noProof/>
          <w:webHidden/>
        </w:rPr>
        <w:t>6</w:t>
      </w:r>
      <w:r>
        <w:rPr>
          <w:noProof/>
          <w:webHidden/>
        </w:rPr>
        <w:fldChar w:fldCharType="end"/>
      </w:r>
    </w:p>
    <w:p w:rsidR="00DD022D" w:rsidRDefault="00DD022D">
      <w:pPr>
        <w:pStyle w:val="TOC1"/>
        <w:rPr>
          <w:rFonts w:asciiTheme="minorHAnsi" w:eastAsiaTheme="minorEastAsia" w:hAnsiTheme="minorHAnsi" w:cstheme="minorBidi"/>
          <w:noProof/>
          <w:sz w:val="22"/>
          <w:szCs w:val="22"/>
          <w:lang w:val="en-NZ" w:eastAsia="en-NZ"/>
        </w:rPr>
      </w:pPr>
      <w:r>
        <w:rPr>
          <w:noProof/>
        </w:rPr>
        <w:t>3</w:t>
      </w:r>
      <w:r>
        <w:rPr>
          <w:rFonts w:asciiTheme="minorHAnsi" w:eastAsiaTheme="minorEastAsia" w:hAnsiTheme="minorHAnsi" w:cstheme="minorBidi"/>
          <w:noProof/>
          <w:sz w:val="22"/>
          <w:szCs w:val="22"/>
          <w:lang w:val="en-NZ" w:eastAsia="en-NZ"/>
        </w:rPr>
        <w:tab/>
      </w:r>
      <w:r>
        <w:rPr>
          <w:noProof/>
        </w:rPr>
        <w:t>Definitions</w:t>
      </w:r>
      <w:r>
        <w:rPr>
          <w:noProof/>
          <w:webHidden/>
        </w:rPr>
        <w:tab/>
      </w:r>
      <w:r>
        <w:rPr>
          <w:noProof/>
          <w:webHidden/>
        </w:rPr>
        <w:fldChar w:fldCharType="begin"/>
      </w:r>
      <w:r>
        <w:rPr>
          <w:noProof/>
          <w:webHidden/>
        </w:rPr>
        <w:instrText xml:space="preserve"> PAGEREF _Toc14252174 \h </w:instrText>
      </w:r>
      <w:r>
        <w:rPr>
          <w:noProof/>
          <w:webHidden/>
        </w:rPr>
      </w:r>
      <w:r>
        <w:rPr>
          <w:noProof/>
          <w:webHidden/>
        </w:rPr>
        <w:fldChar w:fldCharType="separate"/>
      </w:r>
      <w:r>
        <w:rPr>
          <w:noProof/>
          <w:webHidden/>
        </w:rPr>
        <w:t>7</w:t>
      </w:r>
      <w:r>
        <w:rPr>
          <w:noProof/>
          <w:webHidden/>
        </w:rPr>
        <w:fldChar w:fldCharType="end"/>
      </w:r>
    </w:p>
    <w:p w:rsidR="00DD022D" w:rsidRDefault="00DD022D">
      <w:pPr>
        <w:pStyle w:val="TOC2"/>
        <w:rPr>
          <w:rFonts w:asciiTheme="minorHAnsi" w:eastAsiaTheme="minorEastAsia" w:hAnsiTheme="minorHAnsi" w:cstheme="minorBidi"/>
          <w:noProof/>
          <w:sz w:val="22"/>
          <w:szCs w:val="22"/>
          <w:lang w:val="en-NZ" w:eastAsia="en-NZ"/>
        </w:rPr>
      </w:pPr>
      <w:r>
        <w:rPr>
          <w:noProof/>
        </w:rPr>
        <w:t>3.1</w:t>
      </w:r>
      <w:r>
        <w:rPr>
          <w:rFonts w:asciiTheme="minorHAnsi" w:eastAsiaTheme="minorEastAsia" w:hAnsiTheme="minorHAnsi" w:cstheme="minorBidi"/>
          <w:noProof/>
          <w:sz w:val="22"/>
          <w:szCs w:val="22"/>
          <w:lang w:val="en-NZ" w:eastAsia="en-NZ"/>
        </w:rPr>
        <w:tab/>
      </w:r>
      <w:r>
        <w:rPr>
          <w:noProof/>
        </w:rPr>
        <w:t>General</w:t>
      </w:r>
      <w:r>
        <w:rPr>
          <w:noProof/>
          <w:webHidden/>
        </w:rPr>
        <w:tab/>
      </w:r>
      <w:r>
        <w:rPr>
          <w:noProof/>
          <w:webHidden/>
        </w:rPr>
        <w:fldChar w:fldCharType="begin"/>
      </w:r>
      <w:r>
        <w:rPr>
          <w:noProof/>
          <w:webHidden/>
        </w:rPr>
        <w:instrText xml:space="preserve"> PAGEREF _Toc14252175 \h </w:instrText>
      </w:r>
      <w:r>
        <w:rPr>
          <w:noProof/>
          <w:webHidden/>
        </w:rPr>
      </w:r>
      <w:r>
        <w:rPr>
          <w:noProof/>
          <w:webHidden/>
        </w:rPr>
        <w:fldChar w:fldCharType="separate"/>
      </w:r>
      <w:r>
        <w:rPr>
          <w:noProof/>
          <w:webHidden/>
        </w:rPr>
        <w:t>7</w:t>
      </w:r>
      <w:r>
        <w:rPr>
          <w:noProof/>
          <w:webHidden/>
        </w:rPr>
        <w:fldChar w:fldCharType="end"/>
      </w:r>
    </w:p>
    <w:p w:rsidR="00DD022D" w:rsidRDefault="00DD022D">
      <w:pPr>
        <w:pStyle w:val="TOC3"/>
        <w:tabs>
          <w:tab w:val="left" w:pos="2269"/>
        </w:tabs>
        <w:rPr>
          <w:rFonts w:asciiTheme="minorHAnsi" w:eastAsiaTheme="minorEastAsia" w:hAnsiTheme="minorHAnsi" w:cstheme="minorBidi"/>
          <w:noProof/>
          <w:sz w:val="22"/>
          <w:szCs w:val="22"/>
          <w:lang w:val="en-NZ" w:eastAsia="en-NZ"/>
        </w:rPr>
      </w:pPr>
      <w:r>
        <w:rPr>
          <w:noProof/>
        </w:rPr>
        <w:t>3.1.1</w:t>
      </w:r>
      <w:r>
        <w:rPr>
          <w:rFonts w:asciiTheme="minorHAnsi" w:eastAsiaTheme="minorEastAsia" w:hAnsiTheme="minorHAnsi" w:cstheme="minorBidi"/>
          <w:noProof/>
          <w:sz w:val="22"/>
          <w:szCs w:val="22"/>
          <w:lang w:val="en-NZ" w:eastAsia="en-NZ"/>
        </w:rPr>
        <w:tab/>
      </w:r>
      <w:r>
        <w:rPr>
          <w:noProof/>
        </w:rPr>
        <w:t>Natural Disaster, Earthquake</w:t>
      </w:r>
      <w:r>
        <w:rPr>
          <w:noProof/>
          <w:webHidden/>
        </w:rPr>
        <w:tab/>
      </w:r>
      <w:r>
        <w:rPr>
          <w:noProof/>
          <w:webHidden/>
        </w:rPr>
        <w:fldChar w:fldCharType="begin"/>
      </w:r>
      <w:r>
        <w:rPr>
          <w:noProof/>
          <w:webHidden/>
        </w:rPr>
        <w:instrText xml:space="preserve"> PAGEREF _Toc14252176 \h </w:instrText>
      </w:r>
      <w:r>
        <w:rPr>
          <w:noProof/>
          <w:webHidden/>
        </w:rPr>
      </w:r>
      <w:r>
        <w:rPr>
          <w:noProof/>
          <w:webHidden/>
        </w:rPr>
        <w:fldChar w:fldCharType="separate"/>
      </w:r>
      <w:r>
        <w:rPr>
          <w:noProof/>
          <w:webHidden/>
        </w:rPr>
        <w:t>7</w:t>
      </w:r>
      <w:r>
        <w:rPr>
          <w:noProof/>
          <w:webHidden/>
        </w:rPr>
        <w:fldChar w:fldCharType="end"/>
      </w:r>
    </w:p>
    <w:p w:rsidR="00DD022D" w:rsidRDefault="00DD022D">
      <w:pPr>
        <w:pStyle w:val="TOC1"/>
        <w:rPr>
          <w:rFonts w:asciiTheme="minorHAnsi" w:eastAsiaTheme="minorEastAsia" w:hAnsiTheme="minorHAnsi" w:cstheme="minorBidi"/>
          <w:noProof/>
          <w:sz w:val="22"/>
          <w:szCs w:val="22"/>
          <w:lang w:val="en-NZ" w:eastAsia="en-NZ"/>
        </w:rPr>
      </w:pPr>
      <w:r>
        <w:rPr>
          <w:noProof/>
        </w:rPr>
        <w:t>4</w:t>
      </w:r>
      <w:r>
        <w:rPr>
          <w:rFonts w:asciiTheme="minorHAnsi" w:eastAsiaTheme="minorEastAsia" w:hAnsiTheme="minorHAnsi" w:cstheme="minorBidi"/>
          <w:noProof/>
          <w:sz w:val="22"/>
          <w:szCs w:val="22"/>
          <w:lang w:val="en-NZ" w:eastAsia="en-NZ"/>
        </w:rPr>
        <w:tab/>
      </w:r>
      <w:r>
        <w:rPr>
          <w:noProof/>
        </w:rPr>
        <w:t>References</w:t>
      </w:r>
      <w:r>
        <w:rPr>
          <w:noProof/>
          <w:webHidden/>
        </w:rPr>
        <w:tab/>
      </w:r>
      <w:r>
        <w:rPr>
          <w:noProof/>
          <w:webHidden/>
        </w:rPr>
        <w:fldChar w:fldCharType="begin"/>
      </w:r>
      <w:r>
        <w:rPr>
          <w:noProof/>
          <w:webHidden/>
        </w:rPr>
        <w:instrText xml:space="preserve"> PAGEREF _Toc14252177 \h </w:instrText>
      </w:r>
      <w:r>
        <w:rPr>
          <w:noProof/>
          <w:webHidden/>
        </w:rPr>
      </w:r>
      <w:r>
        <w:rPr>
          <w:noProof/>
          <w:webHidden/>
        </w:rPr>
        <w:fldChar w:fldCharType="separate"/>
      </w:r>
      <w:r>
        <w:rPr>
          <w:noProof/>
          <w:webHidden/>
        </w:rPr>
        <w:t>8</w:t>
      </w:r>
      <w:r>
        <w:rPr>
          <w:noProof/>
          <w:webHidden/>
        </w:rPr>
        <w:fldChar w:fldCharType="end"/>
      </w:r>
    </w:p>
    <w:p w:rsidR="00A27E84" w:rsidRDefault="00AA13E3" w:rsidP="00A27E84">
      <w:pPr>
        <w:pStyle w:val="BodyText"/>
      </w:pPr>
      <w:r w:rsidRPr="00B10B29">
        <w:fldChar w:fldCharType="end"/>
      </w:r>
      <w:bookmarkStart w:id="0" w:name="bkmkTOCAppendices"/>
      <w:bookmarkEnd w:id="0"/>
    </w:p>
    <w:p w:rsidR="00D061FB" w:rsidRDefault="00D061FB" w:rsidP="00A27E84">
      <w:pPr>
        <w:pStyle w:val="BodyText"/>
      </w:pPr>
      <w:r>
        <w:t xml:space="preserve">The specification is split into two parts. Part 1 outlines why QLDC has a </w:t>
      </w:r>
      <w:r w:rsidR="00DD022D">
        <w:t>Criticality Framework</w:t>
      </w:r>
      <w:r>
        <w:t xml:space="preserve"> and how it is intended to work. Part 2 co</w:t>
      </w:r>
      <w:r w:rsidR="00DD022D">
        <w:t>ntains the Criticality Scoring methodology</w:t>
      </w:r>
      <w:r>
        <w:t>.</w:t>
      </w:r>
    </w:p>
    <w:p w:rsidR="00D061FB" w:rsidRPr="00D061FB" w:rsidRDefault="00D061FB" w:rsidP="00492620">
      <w:pPr>
        <w:pStyle w:val="BodyText"/>
        <w:sectPr w:rsidR="00D061FB" w:rsidRPr="00D061FB" w:rsidSect="008F210D">
          <w:pgSz w:w="11906" w:h="16838" w:code="9"/>
          <w:pgMar w:top="660" w:right="1325" w:bottom="1140" w:left="1380" w:header="1194" w:footer="0" w:gutter="0"/>
          <w:cols w:space="720"/>
          <w:docGrid w:linePitch="272"/>
        </w:sectPr>
      </w:pPr>
    </w:p>
    <w:p w:rsidR="00B91E10" w:rsidRPr="008114C2" w:rsidRDefault="00C7741C" w:rsidP="009A1B19">
      <w:pPr>
        <w:pStyle w:val="Heading1"/>
        <w:numPr>
          <w:ilvl w:val="0"/>
          <w:numId w:val="4"/>
        </w:numPr>
      </w:pPr>
      <w:bookmarkStart w:id="1" w:name="_Toc14252166"/>
      <w:r>
        <w:t>Background a</w:t>
      </w:r>
      <w:r w:rsidRPr="008114C2">
        <w:t>nd Discussion</w:t>
      </w:r>
      <w:bookmarkEnd w:id="1"/>
    </w:p>
    <w:p w:rsidR="00AA13E3" w:rsidRPr="008114C2" w:rsidRDefault="00C7741C" w:rsidP="00631043">
      <w:pPr>
        <w:pStyle w:val="Heading2"/>
      </w:pPr>
      <w:bookmarkStart w:id="2" w:name="_Toc14252167"/>
      <w:r w:rsidRPr="00C5651D">
        <w:t>Introduction</w:t>
      </w:r>
      <w:bookmarkEnd w:id="2"/>
    </w:p>
    <w:p w:rsidR="009972D1" w:rsidRDefault="00FD1330" w:rsidP="00492620">
      <w:pPr>
        <w:pStyle w:val="BodyText"/>
      </w:pPr>
      <w:r>
        <w:t>Section 10 of t</w:t>
      </w:r>
      <w:r w:rsidR="00D061FB">
        <w:t>he Local Government Act 2002</w:t>
      </w:r>
      <w:r w:rsidR="0069368D">
        <w:rPr>
          <w:rStyle w:val="FootnoteReference"/>
        </w:rPr>
        <w:footnoteReference w:id="1"/>
      </w:r>
      <w:r>
        <w:t xml:space="preserve"> </w:t>
      </w:r>
      <w:r w:rsidR="00D061FB">
        <w:t>requires local authorities to meet the current and future needs of communities through the provision of efficient and effective local infrastructure in a way that is most cost-effective for households and businesses.</w:t>
      </w:r>
      <w:r w:rsidR="00357701">
        <w:t xml:space="preserve"> </w:t>
      </w:r>
      <w:r w:rsidR="00D061FB">
        <w:t>This is a requirement on local authorities to ensure affordable and sustainable water supply and drainage services within their set service areas (scheme boundaries)</w:t>
      </w:r>
      <w:r w:rsidR="009972D1">
        <w:t>.</w:t>
      </w:r>
    </w:p>
    <w:p w:rsidR="00D710CC" w:rsidRDefault="00D710CC" w:rsidP="00492620">
      <w:pPr>
        <w:pStyle w:val="BodyText"/>
      </w:pPr>
      <w:r>
        <w:t>In order to work in an efficient and effective manner, it was determined that criticality should be used to prioritise/plan the capital and operational spend e.g:</w:t>
      </w:r>
    </w:p>
    <w:p w:rsidR="00D710CC" w:rsidRDefault="00D710CC" w:rsidP="00D710CC">
      <w:pPr>
        <w:pStyle w:val="BodyText"/>
        <w:numPr>
          <w:ilvl w:val="0"/>
          <w:numId w:val="25"/>
        </w:numPr>
      </w:pPr>
      <w:r>
        <w:t>Asset renewals</w:t>
      </w:r>
    </w:p>
    <w:p w:rsidR="00D710CC" w:rsidRDefault="00D710CC" w:rsidP="00D710CC">
      <w:pPr>
        <w:pStyle w:val="BodyText"/>
        <w:numPr>
          <w:ilvl w:val="0"/>
          <w:numId w:val="25"/>
        </w:numPr>
      </w:pPr>
      <w:r>
        <w:t>Preventive maintenance and asset condition inspections</w:t>
      </w:r>
    </w:p>
    <w:p w:rsidR="00D710CC" w:rsidRDefault="00D710CC" w:rsidP="00D710CC">
      <w:pPr>
        <w:pStyle w:val="BodyText"/>
        <w:numPr>
          <w:ilvl w:val="0"/>
          <w:numId w:val="25"/>
        </w:numPr>
      </w:pPr>
      <w:r>
        <w:t>Required levels of resilience and headroom</w:t>
      </w:r>
    </w:p>
    <w:p w:rsidR="00794B5B" w:rsidRDefault="00794B5B" w:rsidP="00794B5B">
      <w:pPr>
        <w:pStyle w:val="BodyText"/>
      </w:pPr>
      <w:r>
        <w:t>The application of the above will be documented in separate documents that refer back to this criticality framework.</w:t>
      </w:r>
    </w:p>
    <w:p w:rsidR="009972D1" w:rsidRDefault="009972D1" w:rsidP="00492620">
      <w:pPr>
        <w:pStyle w:val="BodyText"/>
      </w:pPr>
      <w:r>
        <w:t>The New Zealand metadata standard defines criticality as “</w:t>
      </w:r>
      <w:r w:rsidRPr="009972D1">
        <w:t>the significance of the removal of any individual component or asset to the ability of a network or facility to deliver the service it was designed to perform</w:t>
      </w:r>
      <w:r>
        <w:t>”</w:t>
      </w:r>
      <w:r w:rsidR="00D710CC">
        <w:t>. From a system point of view this definition is suitable, but from a QLDC perspective it has been determined that the wider effects of failure should be encapsulated in the framework. Essentially this framework has been developed to quantify the consequence of failure for any asset (or group of assets</w:t>
      </w:r>
      <w:r w:rsidR="00794B5B">
        <w:t xml:space="preserve"> in the case of a facility</w:t>
      </w:r>
      <w:r w:rsidR="00D710CC">
        <w:t>) in the network.</w:t>
      </w:r>
    </w:p>
    <w:p w:rsidR="00C536B1" w:rsidRDefault="00C536B1" w:rsidP="00631043">
      <w:pPr>
        <w:pStyle w:val="Heading2"/>
      </w:pPr>
      <w:bookmarkStart w:id="3" w:name="_Toc14252168"/>
      <w:r>
        <w:t xml:space="preserve">Determining </w:t>
      </w:r>
      <w:r w:rsidR="009972D1">
        <w:t>Criticality</w:t>
      </w:r>
      <w:bookmarkEnd w:id="3"/>
      <w:r>
        <w:t xml:space="preserve"> </w:t>
      </w:r>
    </w:p>
    <w:p w:rsidR="00495226" w:rsidRDefault="00672FB2" w:rsidP="00C536B1">
      <w:pPr>
        <w:pStyle w:val="BodyText"/>
      </w:pPr>
      <w:r>
        <w:t xml:space="preserve">This framework has been based on the 2015 QLDC </w:t>
      </w:r>
      <w:r w:rsidR="00794B5B">
        <w:t xml:space="preserve">Corporate </w:t>
      </w:r>
      <w:r>
        <w:t>Risk Management Framework</w:t>
      </w:r>
      <w:r w:rsidR="00794B5B">
        <w:t xml:space="preserve"> (CRMF)</w:t>
      </w:r>
      <w:r>
        <w:t xml:space="preserve">, and has been developed over time along with QLDC’s engineers and Three Waters Contractors (Veolia). This final version is a simplified version of criticality compared to early draft versions that </w:t>
      </w:r>
      <w:r w:rsidR="00794B5B">
        <w:t xml:space="preserve">added an additional dimension that </w:t>
      </w:r>
      <w:r>
        <w:t>accounted for failure event type</w:t>
      </w:r>
      <w:r w:rsidR="00794B5B">
        <w:t>s. The inclusion of event types was probably overcomplicated for a first generation assessment and proved difficult to apply</w:t>
      </w:r>
      <w:r>
        <w:t xml:space="preserve"> </w:t>
      </w:r>
      <w:r w:rsidR="00794B5B">
        <w:t xml:space="preserve">with current data and systems. The current principle of assessing the consequence (as defined by the CRMF) </w:t>
      </w:r>
      <w:ins w:id="4" w:author="Alex Huizenga" w:date="2019-07-16T10:46:00Z">
        <w:r w:rsidR="00B32AE4">
          <w:t xml:space="preserve">of </w:t>
        </w:r>
      </w:ins>
      <w:r w:rsidR="00794B5B">
        <w:t>each asset, or facility, as a complete and catastrophic failure is recommended to be the most practicable option at this time.</w:t>
      </w:r>
    </w:p>
    <w:p w:rsidR="00960DDD" w:rsidRDefault="00960DDD" w:rsidP="00C536B1">
      <w:pPr>
        <w:pStyle w:val="BodyText"/>
      </w:pPr>
      <w:r>
        <w:t>There are two dimensions to the criticality assessment</w:t>
      </w:r>
      <w:r w:rsidR="00836B63">
        <w:t xml:space="preserve"> before a final score calculation</w:t>
      </w:r>
      <w:r>
        <w:t>:</w:t>
      </w:r>
    </w:p>
    <w:p w:rsidR="00960DDD" w:rsidRDefault="004C63DD" w:rsidP="00C12A74">
      <w:pPr>
        <w:pStyle w:val="BodyText"/>
        <w:numPr>
          <w:ilvl w:val="0"/>
          <w:numId w:val="27"/>
        </w:numPr>
      </w:pPr>
      <w:ins w:id="5" w:author="Alex Huizenga" w:date="2019-07-16T10:50:00Z">
        <w:r>
          <w:t>P</w:t>
        </w:r>
        <w:r w:rsidR="00F145AB">
          <w:t>ipe</w:t>
        </w:r>
      </w:ins>
      <w:del w:id="6" w:author="Alex Huizenga" w:date="2019-07-15T16:25:00Z">
        <w:r w:rsidR="00960DDD" w:rsidDel="00C12A74">
          <w:delText>A</w:delText>
        </w:r>
      </w:del>
      <w:del w:id="7" w:author="Alex Huizenga" w:date="2019-07-16T10:50:00Z">
        <w:r w:rsidR="00960DDD" w:rsidDel="00F145AB">
          <w:delText>sset</w:delText>
        </w:r>
      </w:del>
      <w:r w:rsidR="00960DDD">
        <w:t xml:space="preserve"> size has been used as a proxy for the number o</w:t>
      </w:r>
      <w:r w:rsidR="00A74692">
        <w:t>f connections/population served</w:t>
      </w:r>
      <w:r w:rsidR="00CE60E4">
        <w:t>.</w:t>
      </w:r>
    </w:p>
    <w:p w:rsidR="0032063E" w:rsidRDefault="0086218E" w:rsidP="00C12A74">
      <w:pPr>
        <w:pStyle w:val="BodyText"/>
        <w:numPr>
          <w:ilvl w:val="0"/>
          <w:numId w:val="27"/>
        </w:numPr>
        <w:rPr>
          <w:ins w:id="8" w:author="Alex Huizenga" w:date="2019-07-15T16:31:00Z"/>
        </w:rPr>
      </w:pPr>
      <w:r>
        <w:t>Scores have been increased</w:t>
      </w:r>
      <w:del w:id="9" w:author="Alex Huizenga" w:date="2019-07-16T11:17:00Z">
        <w:r w:rsidR="00960DDD" w:rsidDel="004C63DD">
          <w:delText xml:space="preserve"> are</w:delText>
        </w:r>
      </w:del>
      <w:ins w:id="10" w:author="Alex Huizenga" w:date="2019-07-15T16:27:00Z">
        <w:r w:rsidR="00C12A74">
          <w:t xml:space="preserve"> based on </w:t>
        </w:r>
      </w:ins>
      <w:r>
        <w:t>the</w:t>
      </w:r>
      <w:ins w:id="11" w:author="Alex Huizenga" w:date="2019-07-15T16:27:00Z">
        <w:r w:rsidR="00C12A74">
          <w:t xml:space="preserve"> proximity</w:t>
        </w:r>
      </w:ins>
      <w:r>
        <w:t xml:space="preserve"> of an asset</w:t>
      </w:r>
      <w:ins w:id="12" w:author="Alex Huizenga" w:date="2019-07-15T16:27:00Z">
        <w:r w:rsidR="00C12A74">
          <w:t xml:space="preserve"> to high amenity locations such as water bodies, public parks, or homes.</w:t>
        </w:r>
      </w:ins>
    </w:p>
    <w:p w:rsidR="00960DDD" w:rsidRDefault="00836B63" w:rsidP="00836B63">
      <w:pPr>
        <w:pStyle w:val="BodyText"/>
      </w:pPr>
      <w:r>
        <w:t>T</w:t>
      </w:r>
      <w:ins w:id="13" w:author="Alex Huizenga" w:date="2019-07-16T10:52:00Z">
        <w:r w:rsidR="00F145AB">
          <w:t xml:space="preserve">he </w:t>
        </w:r>
      </w:ins>
      <w:r>
        <w:t xml:space="preserve">final criticality for the asset is then calculated using the </w:t>
      </w:r>
      <w:ins w:id="14" w:author="Alex Huizenga" w:date="2019-07-16T10:52:00Z">
        <w:r w:rsidR="00F145AB">
          <w:t xml:space="preserve">consequence </w:t>
        </w:r>
      </w:ins>
      <w:ins w:id="15" w:author="Alex Huizenga" w:date="2019-07-15T16:32:00Z">
        <w:r w:rsidR="00495226">
          <w:t>equation</w:t>
        </w:r>
        <w:r w:rsidR="0032063E">
          <w:t xml:space="preserve"> from the CRMF.</w:t>
        </w:r>
      </w:ins>
    </w:p>
    <w:p w:rsidR="00673B07" w:rsidRDefault="00673B07" w:rsidP="00673B07">
      <w:pPr>
        <w:pStyle w:val="BodyText"/>
        <w:ind w:left="720"/>
        <w:rPr>
          <w:ins w:id="16" w:author="Alex Huizenga" w:date="2019-07-16T11:18:00Z"/>
        </w:rPr>
      </w:pPr>
      <m:oMathPara>
        <m:oMath>
          <m:r>
            <w:rPr>
              <w:rFonts w:ascii="Cambria Math" w:hAnsi="Cambria Math"/>
            </w:rPr>
            <m:t xml:space="preserve">C= </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e>
              </m:rad>
            </m:num>
            <m:den>
              <m:r>
                <w:rPr>
                  <w:rFonts w:ascii="Cambria Math" w:hAnsi="Cambria Math"/>
                </w:rPr>
                <m:t>2.45</m:t>
              </m:r>
            </m:den>
          </m:f>
        </m:oMath>
      </m:oMathPara>
    </w:p>
    <w:p w:rsidR="004C63DD" w:rsidRDefault="004C63DD" w:rsidP="004C63DD">
      <w:pPr>
        <w:pStyle w:val="BodyText"/>
        <w:rPr>
          <w:ins w:id="17" w:author="Alex Huizenga" w:date="2019-07-16T11:18:00Z"/>
        </w:rPr>
      </w:pPr>
      <w:ins w:id="18" w:author="Alex Huizenga" w:date="2019-07-16T11:18:00Z">
        <w:r>
          <w:t xml:space="preserve">Generally pipe criticality has been assessed with the associated point assets and facilities being attributed the maximum score of the contributing pipe assets. </w:t>
        </w:r>
        <w:commentRangeStart w:id="19"/>
        <w:r>
          <w:t>For example, if a manhole is located at the junction of three pipes with criticality scores of 1, 2, and 3 respectively, then the manhole will be assigned a criticality of 3.</w:t>
        </w:r>
      </w:ins>
      <w:commentRangeEnd w:id="19"/>
      <w:r w:rsidR="004D605F">
        <w:rPr>
          <w:rStyle w:val="CommentReference"/>
        </w:rPr>
        <w:commentReference w:id="19"/>
      </w:r>
    </w:p>
    <w:p w:rsidR="004C63DD" w:rsidRDefault="004C63DD" w:rsidP="0032063E">
      <w:pPr>
        <w:pStyle w:val="BodyText"/>
      </w:pPr>
    </w:p>
    <w:p w:rsidR="00672FB2" w:rsidRDefault="00672FB2" w:rsidP="00672FB2">
      <w:pPr>
        <w:pStyle w:val="Heading2"/>
      </w:pPr>
      <w:bookmarkStart w:id="20" w:name="_Toc14252169"/>
      <w:bookmarkStart w:id="21" w:name="_Toc463925281"/>
      <w:bookmarkStart w:id="22" w:name="_Toc87881345"/>
      <w:bookmarkStart w:id="23" w:name="_Toc132622554"/>
      <w:bookmarkStart w:id="24" w:name="_Toc133032462"/>
      <w:bookmarkStart w:id="25" w:name="_Toc168135626"/>
      <w:bookmarkStart w:id="26" w:name="_Hlt114305167"/>
      <w:bookmarkStart w:id="27" w:name="_Toc132617622"/>
      <w:r>
        <w:t>Review Period</w:t>
      </w:r>
      <w:bookmarkEnd w:id="20"/>
    </w:p>
    <w:p w:rsidR="00672FB2" w:rsidRDefault="00672FB2" w:rsidP="00672FB2">
      <w:r>
        <w:t xml:space="preserve">Review and update is likely to occur </w:t>
      </w:r>
      <w:del w:id="28" w:author="Alex Huizenga" w:date="2019-07-15T16:34:00Z">
        <w:r w:rsidDel="0032063E">
          <w:delText xml:space="preserve">following </w:delText>
        </w:r>
      </w:del>
      <w:ins w:id="29" w:author="Alex Huizenga" w:date="2019-07-15T16:34:00Z">
        <w:r w:rsidR="0032063E">
          <w:t>after</w:t>
        </w:r>
      </w:ins>
      <w:del w:id="30" w:author="Alex Huizenga" w:date="2019-07-15T16:34:00Z">
        <w:r w:rsidDel="0032063E">
          <w:delText>at</w:delText>
        </w:r>
      </w:del>
      <w:ins w:id="31" w:author="Alex Huizenga" w:date="2019-07-15T16:34:00Z">
        <w:r w:rsidR="0032063E">
          <w:t xml:space="preserve"> </w:t>
        </w:r>
      </w:ins>
      <w:del w:id="32" w:author="Alex Huizenga" w:date="2019-07-15T16:34:00Z">
        <w:r w:rsidDel="0032063E">
          <w:delText xml:space="preserve"> </w:delText>
        </w:r>
      </w:del>
      <w:r>
        <w:t>the earliest of the follow</w:t>
      </w:r>
      <w:ins w:id="33" w:author="Alex Huizenga" w:date="2019-07-15T16:34:00Z">
        <w:r w:rsidR="0032063E">
          <w:t>ing</w:t>
        </w:r>
      </w:ins>
      <w:r>
        <w:t>:</w:t>
      </w:r>
      <w:r w:rsidR="00AE1D67">
        <w:tab/>
      </w:r>
    </w:p>
    <w:p w:rsidR="00672FB2" w:rsidRDefault="00672FB2" w:rsidP="00672FB2">
      <w:pPr>
        <w:pStyle w:val="ListParagraph"/>
        <w:numPr>
          <w:ilvl w:val="0"/>
          <w:numId w:val="26"/>
        </w:numPr>
      </w:pPr>
      <w:r>
        <w:t>Adoption and embedding of an updated QLDC Risk Management Framework</w:t>
      </w:r>
    </w:p>
    <w:p w:rsidR="00672FB2" w:rsidRDefault="00672FB2" w:rsidP="00672FB2">
      <w:pPr>
        <w:pStyle w:val="ListParagraph"/>
        <w:numPr>
          <w:ilvl w:val="0"/>
          <w:numId w:val="26"/>
        </w:numPr>
      </w:pPr>
      <w:r>
        <w:t xml:space="preserve">Three Years </w:t>
      </w:r>
    </w:p>
    <w:p w:rsidR="00F74ACC" w:rsidRDefault="009972D1" w:rsidP="009A1B19">
      <w:pPr>
        <w:pStyle w:val="Heading1"/>
        <w:numPr>
          <w:ilvl w:val="0"/>
          <w:numId w:val="3"/>
        </w:numPr>
      </w:pPr>
      <w:bookmarkStart w:id="34" w:name="_Toc14252170"/>
      <w:r>
        <w:t>Criticality Scoring</w:t>
      </w:r>
      <w:bookmarkEnd w:id="34"/>
    </w:p>
    <w:p w:rsidR="00BA5943" w:rsidRDefault="00F145AB" w:rsidP="00F145AB">
      <w:pPr>
        <w:pStyle w:val="Heading2"/>
      </w:pPr>
      <w:bookmarkStart w:id="35" w:name="_Toc14252171"/>
      <w:r>
        <w:t>Pipe size as proxy for connections/population explanation</w:t>
      </w:r>
      <w:bookmarkEnd w:id="35"/>
    </w:p>
    <w:p w:rsidR="00F145AB" w:rsidRDefault="00F145AB" w:rsidP="00F145AB">
      <w:r>
        <w:t>As stated previo</w:t>
      </w:r>
      <w:commentRangeStart w:id="36"/>
      <w:r>
        <w:t>usly, pipe size was adopted as a proxy for the number of connections or population served by the asset</w:t>
      </w:r>
      <w:commentRangeEnd w:id="36"/>
      <w:r>
        <w:rPr>
          <w:rStyle w:val="CommentReference"/>
        </w:rPr>
        <w:commentReference w:id="36"/>
      </w:r>
      <w:r>
        <w:t xml:space="preserve">. </w:t>
      </w:r>
      <w:r w:rsidR="00495226">
        <w:t>Ranges of pipe sizes were assigned initial PESTLE consequence scores between 1 (Moderate) and 5 (Extreme)</w:t>
      </w:r>
      <w:r w:rsidR="004C63DD">
        <w:t>. The following tables show the current standard scores for each network.</w:t>
      </w:r>
      <w:r w:rsidR="00673B07">
        <w:t xml:space="preserve"> These scores </w:t>
      </w:r>
      <w:r w:rsidR="00A14432">
        <w:t>are a subjective estimate of the consequence purely from a population perspective</w:t>
      </w:r>
      <w:r w:rsidR="00673B07">
        <w:t>.</w:t>
      </w:r>
      <w:r w:rsidR="00A14432">
        <w:t xml:space="preserve"> They are subject to change as the framework is tested and updated.</w:t>
      </w:r>
      <w:r w:rsidR="00BE0387">
        <w:t xml:space="preserve"> The example of a 200 mm was</w:t>
      </w:r>
      <w:r w:rsidR="007D5D44">
        <w:t>tewater pipe (highlighted in orange</w:t>
      </w:r>
      <w:r w:rsidR="00BE0387">
        <w:t>) will be carried through the rest of this framework.</w:t>
      </w:r>
    </w:p>
    <w:p w:rsidR="004C63DD" w:rsidRDefault="004C63DD" w:rsidP="00F145AB"/>
    <w:p w:rsidR="004C63DD" w:rsidRDefault="004C63DD" w:rsidP="00F145AB">
      <w:r>
        <w:t>Table 1. Water supply</w:t>
      </w:r>
      <w:r w:rsidR="00673B07">
        <w:t xml:space="preserve"> consequence score</w:t>
      </w:r>
    </w:p>
    <w:tbl>
      <w:tblPr>
        <w:tblStyle w:val="GridTable4-Accent1"/>
        <w:tblW w:w="0" w:type="auto"/>
        <w:tblLook w:val="04A0" w:firstRow="1" w:lastRow="0" w:firstColumn="1" w:lastColumn="0" w:noHBand="0" w:noVBand="1"/>
      </w:tblPr>
      <w:tblGrid>
        <w:gridCol w:w="1072"/>
        <w:gridCol w:w="1072"/>
        <w:gridCol w:w="851"/>
        <w:gridCol w:w="851"/>
        <w:gridCol w:w="851"/>
        <w:gridCol w:w="851"/>
        <w:gridCol w:w="851"/>
        <w:gridCol w:w="851"/>
      </w:tblGrid>
      <w:tr w:rsidR="00A14432" w:rsidTr="00A14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center"/>
          </w:tcPr>
          <w:p w:rsidR="00A14432" w:rsidRPr="00673B07" w:rsidRDefault="00A14432" w:rsidP="00A14432">
            <w:pPr>
              <w:jc w:val="center"/>
              <w:rPr>
                <w:rFonts w:cs="Arial"/>
              </w:rPr>
            </w:pPr>
            <w:r w:rsidRPr="00673B07">
              <w:rPr>
                <w:rFonts w:cs="Arial"/>
              </w:rPr>
              <w:t>Min Diameter (mm)</w:t>
            </w:r>
          </w:p>
        </w:tc>
        <w:tc>
          <w:tcPr>
            <w:tcW w:w="1072" w:type="dxa"/>
            <w:vAlign w:val="center"/>
          </w:tcPr>
          <w:p w:rsidR="00A14432" w:rsidRPr="00673B07" w:rsidRDefault="00A14432" w:rsidP="00A14432">
            <w:pPr>
              <w:jc w:val="center"/>
              <w:cnfStyle w:val="100000000000" w:firstRow="1" w:lastRow="0" w:firstColumn="0" w:lastColumn="0" w:oddVBand="0" w:evenVBand="0" w:oddHBand="0" w:evenHBand="0" w:firstRowFirstColumn="0" w:firstRowLastColumn="0" w:lastRowFirstColumn="0" w:lastRowLastColumn="0"/>
              <w:rPr>
                <w:rFonts w:cs="Arial"/>
              </w:rPr>
            </w:pPr>
            <w:r w:rsidRPr="00673B07">
              <w:rPr>
                <w:rFonts w:cs="Arial"/>
              </w:rPr>
              <w:t>Max Diameter (mm)</w:t>
            </w:r>
          </w:p>
        </w:tc>
        <w:tc>
          <w:tcPr>
            <w:tcW w:w="851" w:type="dxa"/>
            <w:vAlign w:val="center"/>
          </w:tcPr>
          <w:p w:rsidR="00A14432" w:rsidRPr="00673B07" w:rsidRDefault="00A14432" w:rsidP="00A14432">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P</w:t>
            </w:r>
          </w:p>
        </w:tc>
        <w:tc>
          <w:tcPr>
            <w:tcW w:w="851" w:type="dxa"/>
            <w:vAlign w:val="center"/>
          </w:tcPr>
          <w:p w:rsidR="00A14432" w:rsidRPr="00673B07" w:rsidRDefault="00A14432" w:rsidP="00A14432">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E</w:t>
            </w:r>
          </w:p>
        </w:tc>
        <w:tc>
          <w:tcPr>
            <w:tcW w:w="851" w:type="dxa"/>
            <w:vAlign w:val="center"/>
          </w:tcPr>
          <w:p w:rsidR="00A14432" w:rsidRPr="00673B07" w:rsidRDefault="00A14432" w:rsidP="00A14432">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w:t>
            </w:r>
          </w:p>
        </w:tc>
        <w:tc>
          <w:tcPr>
            <w:tcW w:w="851" w:type="dxa"/>
            <w:vAlign w:val="center"/>
          </w:tcPr>
          <w:p w:rsidR="00A14432" w:rsidRPr="00673B07" w:rsidRDefault="00A14432" w:rsidP="00A14432">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T</w:t>
            </w:r>
          </w:p>
        </w:tc>
        <w:tc>
          <w:tcPr>
            <w:tcW w:w="851" w:type="dxa"/>
            <w:vAlign w:val="center"/>
          </w:tcPr>
          <w:p w:rsidR="00A14432" w:rsidRPr="00673B07" w:rsidRDefault="00A14432" w:rsidP="00A14432">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L</w:t>
            </w:r>
          </w:p>
        </w:tc>
        <w:tc>
          <w:tcPr>
            <w:tcW w:w="851" w:type="dxa"/>
            <w:vAlign w:val="center"/>
          </w:tcPr>
          <w:p w:rsidR="00A14432" w:rsidRPr="00673B07" w:rsidRDefault="00A14432" w:rsidP="00A14432">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E</w:t>
            </w:r>
          </w:p>
        </w:tc>
      </w:tr>
      <w:tr w:rsidR="00A14432" w:rsidTr="00A14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center"/>
          </w:tcPr>
          <w:p w:rsidR="00A14432" w:rsidRPr="00673B07" w:rsidRDefault="00A14432" w:rsidP="00A14432">
            <w:pPr>
              <w:jc w:val="center"/>
              <w:rPr>
                <w:rFonts w:cs="Arial"/>
                <w:b w:val="0"/>
              </w:rPr>
            </w:pPr>
            <w:r w:rsidRPr="00673B07">
              <w:rPr>
                <w:rFonts w:cs="Arial"/>
                <w:b w:val="0"/>
              </w:rPr>
              <w:t>0</w:t>
            </w:r>
          </w:p>
        </w:tc>
        <w:tc>
          <w:tcPr>
            <w:tcW w:w="1072"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673B07">
              <w:rPr>
                <w:rFonts w:cs="Arial"/>
              </w:rPr>
              <w:t>160</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r>
      <w:tr w:rsidR="00A14432" w:rsidTr="00A14432">
        <w:tc>
          <w:tcPr>
            <w:cnfStyle w:val="001000000000" w:firstRow="0" w:lastRow="0" w:firstColumn="1" w:lastColumn="0" w:oddVBand="0" w:evenVBand="0" w:oddHBand="0" w:evenHBand="0" w:firstRowFirstColumn="0" w:firstRowLastColumn="0" w:lastRowFirstColumn="0" w:lastRowLastColumn="0"/>
            <w:tcW w:w="1072" w:type="dxa"/>
            <w:vAlign w:val="center"/>
          </w:tcPr>
          <w:p w:rsidR="00A14432" w:rsidRPr="00673B07" w:rsidRDefault="00A14432" w:rsidP="00A14432">
            <w:pPr>
              <w:jc w:val="center"/>
              <w:rPr>
                <w:rFonts w:cs="Arial"/>
                <w:b w:val="0"/>
              </w:rPr>
            </w:pPr>
            <w:r w:rsidRPr="00673B07">
              <w:rPr>
                <w:rFonts w:cs="Arial"/>
                <w:b w:val="0"/>
              </w:rPr>
              <w:t>161</w:t>
            </w:r>
          </w:p>
        </w:tc>
        <w:tc>
          <w:tcPr>
            <w:tcW w:w="1072"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rPr>
            </w:pPr>
            <w:r w:rsidRPr="00673B07">
              <w:rPr>
                <w:rFonts w:cs="Arial"/>
              </w:rPr>
              <w:t>225</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rPr>
            </w:pPr>
            <w:r w:rsidRPr="00DC24A7">
              <w:t>1</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1</w:t>
            </w:r>
          </w:p>
        </w:tc>
      </w:tr>
      <w:tr w:rsidR="00A14432" w:rsidTr="00A14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center"/>
          </w:tcPr>
          <w:p w:rsidR="00A14432" w:rsidRPr="00673B07" w:rsidRDefault="00A14432" w:rsidP="00A14432">
            <w:pPr>
              <w:jc w:val="center"/>
              <w:rPr>
                <w:rFonts w:cs="Arial"/>
                <w:b w:val="0"/>
              </w:rPr>
            </w:pPr>
            <w:r w:rsidRPr="00673B07">
              <w:rPr>
                <w:rFonts w:cs="Arial"/>
                <w:b w:val="0"/>
              </w:rPr>
              <w:t>226</w:t>
            </w:r>
          </w:p>
        </w:tc>
        <w:tc>
          <w:tcPr>
            <w:tcW w:w="1072"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673B07">
              <w:rPr>
                <w:rFonts w:cs="Arial"/>
              </w:rPr>
              <w:t>300</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DC24A7">
              <w:t>2</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r>
      <w:tr w:rsidR="00A14432" w:rsidTr="00A14432">
        <w:tc>
          <w:tcPr>
            <w:cnfStyle w:val="001000000000" w:firstRow="0" w:lastRow="0" w:firstColumn="1" w:lastColumn="0" w:oddVBand="0" w:evenVBand="0" w:oddHBand="0" w:evenHBand="0" w:firstRowFirstColumn="0" w:firstRowLastColumn="0" w:lastRowFirstColumn="0" w:lastRowLastColumn="0"/>
            <w:tcW w:w="1072" w:type="dxa"/>
            <w:vAlign w:val="center"/>
          </w:tcPr>
          <w:p w:rsidR="00A14432" w:rsidRPr="00673B07" w:rsidRDefault="00A14432" w:rsidP="00A14432">
            <w:pPr>
              <w:jc w:val="center"/>
              <w:rPr>
                <w:rFonts w:cs="Arial"/>
                <w:b w:val="0"/>
              </w:rPr>
            </w:pPr>
            <w:r w:rsidRPr="00673B07">
              <w:rPr>
                <w:rFonts w:cs="Arial"/>
                <w:b w:val="0"/>
              </w:rPr>
              <w:t>301</w:t>
            </w:r>
          </w:p>
        </w:tc>
        <w:tc>
          <w:tcPr>
            <w:tcW w:w="1072"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rPr>
            </w:pPr>
            <w:r w:rsidRPr="00673B07">
              <w:rPr>
                <w:rFonts w:cs="Arial"/>
              </w:rPr>
              <w:t>375</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rPr>
            </w:pPr>
            <w:r w:rsidRPr="00DC24A7">
              <w:t>2</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3</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3</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2</w:t>
            </w:r>
          </w:p>
        </w:tc>
      </w:tr>
      <w:tr w:rsidR="00A14432" w:rsidTr="00A14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center"/>
          </w:tcPr>
          <w:p w:rsidR="00A14432" w:rsidRPr="00673B07" w:rsidRDefault="00A14432" w:rsidP="00A14432">
            <w:pPr>
              <w:jc w:val="center"/>
              <w:rPr>
                <w:rFonts w:cs="Arial"/>
                <w:b w:val="0"/>
              </w:rPr>
            </w:pPr>
            <w:r w:rsidRPr="00673B07">
              <w:rPr>
                <w:rFonts w:cs="Arial"/>
                <w:b w:val="0"/>
              </w:rPr>
              <w:t>376</w:t>
            </w:r>
          </w:p>
        </w:tc>
        <w:tc>
          <w:tcPr>
            <w:tcW w:w="1072"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673B07">
              <w:rPr>
                <w:rFonts w:cs="Arial"/>
              </w:rPr>
              <w:t>2000</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DC24A7">
              <w:t>3</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3</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3</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4</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2</w:t>
            </w:r>
          </w:p>
        </w:tc>
      </w:tr>
    </w:tbl>
    <w:p w:rsidR="004C63DD" w:rsidRDefault="004C63DD" w:rsidP="00F145AB"/>
    <w:p w:rsidR="004C63DD" w:rsidRDefault="004C63DD" w:rsidP="00F145AB">
      <w:r>
        <w:t>Table 2. Wastewater</w:t>
      </w:r>
      <w:r w:rsidR="00B42533">
        <w:t xml:space="preserve"> consequence score</w:t>
      </w:r>
    </w:p>
    <w:tbl>
      <w:tblPr>
        <w:tblStyle w:val="GridTable4-Accent1"/>
        <w:tblW w:w="0" w:type="auto"/>
        <w:tblLook w:val="04A0" w:firstRow="1" w:lastRow="0" w:firstColumn="1" w:lastColumn="0" w:noHBand="0" w:noVBand="1"/>
      </w:tblPr>
      <w:tblGrid>
        <w:gridCol w:w="1072"/>
        <w:gridCol w:w="1072"/>
        <w:gridCol w:w="851"/>
        <w:gridCol w:w="851"/>
        <w:gridCol w:w="851"/>
        <w:gridCol w:w="851"/>
        <w:gridCol w:w="851"/>
        <w:gridCol w:w="851"/>
      </w:tblGrid>
      <w:tr w:rsidR="00A14432" w:rsidTr="007D5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center"/>
          </w:tcPr>
          <w:p w:rsidR="00A14432" w:rsidRPr="00673B07" w:rsidRDefault="00A14432" w:rsidP="007D5D44">
            <w:pPr>
              <w:jc w:val="center"/>
              <w:rPr>
                <w:rFonts w:cs="Arial"/>
              </w:rPr>
            </w:pPr>
            <w:r w:rsidRPr="00673B07">
              <w:rPr>
                <w:rFonts w:cs="Arial"/>
              </w:rPr>
              <w:t>Min Diameter (mm)</w:t>
            </w:r>
          </w:p>
        </w:tc>
        <w:tc>
          <w:tcPr>
            <w:tcW w:w="1072" w:type="dxa"/>
            <w:vAlign w:val="center"/>
          </w:tcPr>
          <w:p w:rsidR="00A14432" w:rsidRPr="00673B07" w:rsidRDefault="00A14432" w:rsidP="007D5D44">
            <w:pPr>
              <w:jc w:val="center"/>
              <w:cnfStyle w:val="100000000000" w:firstRow="1" w:lastRow="0" w:firstColumn="0" w:lastColumn="0" w:oddVBand="0" w:evenVBand="0" w:oddHBand="0" w:evenHBand="0" w:firstRowFirstColumn="0" w:firstRowLastColumn="0" w:lastRowFirstColumn="0" w:lastRowLastColumn="0"/>
              <w:rPr>
                <w:rFonts w:cs="Arial"/>
              </w:rPr>
            </w:pPr>
            <w:r w:rsidRPr="00673B07">
              <w:rPr>
                <w:rFonts w:cs="Arial"/>
              </w:rPr>
              <w:t>Max Diameter (mm)</w:t>
            </w:r>
          </w:p>
        </w:tc>
        <w:tc>
          <w:tcPr>
            <w:tcW w:w="851" w:type="dxa"/>
            <w:vAlign w:val="center"/>
          </w:tcPr>
          <w:p w:rsidR="00A14432" w:rsidRPr="00673B07" w:rsidRDefault="00A14432" w:rsidP="007D5D4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P</w:t>
            </w:r>
          </w:p>
        </w:tc>
        <w:tc>
          <w:tcPr>
            <w:tcW w:w="851" w:type="dxa"/>
            <w:vAlign w:val="center"/>
          </w:tcPr>
          <w:p w:rsidR="00A14432" w:rsidRPr="00673B07" w:rsidRDefault="00A14432" w:rsidP="007D5D4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E</w:t>
            </w:r>
          </w:p>
        </w:tc>
        <w:tc>
          <w:tcPr>
            <w:tcW w:w="851" w:type="dxa"/>
            <w:vAlign w:val="center"/>
          </w:tcPr>
          <w:p w:rsidR="00A14432" w:rsidRPr="00673B07" w:rsidRDefault="00A14432" w:rsidP="007D5D4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w:t>
            </w:r>
          </w:p>
        </w:tc>
        <w:tc>
          <w:tcPr>
            <w:tcW w:w="851" w:type="dxa"/>
            <w:vAlign w:val="center"/>
          </w:tcPr>
          <w:p w:rsidR="00A14432" w:rsidRPr="00673B07" w:rsidRDefault="00A14432" w:rsidP="007D5D4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T</w:t>
            </w:r>
          </w:p>
        </w:tc>
        <w:tc>
          <w:tcPr>
            <w:tcW w:w="851" w:type="dxa"/>
            <w:vAlign w:val="center"/>
          </w:tcPr>
          <w:p w:rsidR="00A14432" w:rsidRPr="00673B07" w:rsidRDefault="00A14432" w:rsidP="007D5D4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L</w:t>
            </w:r>
          </w:p>
        </w:tc>
        <w:tc>
          <w:tcPr>
            <w:tcW w:w="851" w:type="dxa"/>
            <w:vAlign w:val="center"/>
          </w:tcPr>
          <w:p w:rsidR="00A14432" w:rsidRPr="00673B07" w:rsidRDefault="00A14432" w:rsidP="007D5D4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E</w:t>
            </w:r>
          </w:p>
        </w:tc>
      </w:tr>
      <w:tr w:rsidR="00A14432" w:rsidTr="007D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bottom"/>
          </w:tcPr>
          <w:p w:rsidR="00A14432" w:rsidRPr="00673B07" w:rsidRDefault="00A14432" w:rsidP="00A14432">
            <w:pPr>
              <w:jc w:val="center"/>
              <w:rPr>
                <w:rFonts w:cs="Arial"/>
                <w:b w:val="0"/>
              </w:rPr>
            </w:pPr>
            <w:r w:rsidRPr="00673B07">
              <w:rPr>
                <w:rFonts w:cs="Arial"/>
                <w:b w:val="0"/>
                <w:bCs w:val="0"/>
                <w:color w:val="000000"/>
              </w:rPr>
              <w:t>0</w:t>
            </w:r>
          </w:p>
        </w:tc>
        <w:tc>
          <w:tcPr>
            <w:tcW w:w="1072" w:type="dxa"/>
            <w:vAlign w:val="bottom"/>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673B07">
              <w:rPr>
                <w:rFonts w:cs="Arial"/>
                <w:bCs/>
                <w:color w:val="000000"/>
              </w:rPr>
              <w:t>100</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r>
      <w:tr w:rsidR="00A14432" w:rsidTr="007D5D44">
        <w:tc>
          <w:tcPr>
            <w:cnfStyle w:val="001000000000" w:firstRow="0" w:lastRow="0" w:firstColumn="1" w:lastColumn="0" w:oddVBand="0" w:evenVBand="0" w:oddHBand="0" w:evenHBand="0" w:firstRowFirstColumn="0" w:firstRowLastColumn="0" w:lastRowFirstColumn="0" w:lastRowLastColumn="0"/>
            <w:tcW w:w="1072" w:type="dxa"/>
            <w:vAlign w:val="bottom"/>
          </w:tcPr>
          <w:p w:rsidR="00A14432" w:rsidRPr="00673B07" w:rsidRDefault="00A14432" w:rsidP="00A14432">
            <w:pPr>
              <w:jc w:val="center"/>
              <w:rPr>
                <w:rFonts w:cs="Arial"/>
                <w:b w:val="0"/>
              </w:rPr>
            </w:pPr>
            <w:r w:rsidRPr="00673B07">
              <w:rPr>
                <w:rFonts w:cs="Arial"/>
                <w:b w:val="0"/>
                <w:bCs w:val="0"/>
                <w:color w:val="000000"/>
              </w:rPr>
              <w:t>101</w:t>
            </w:r>
          </w:p>
        </w:tc>
        <w:tc>
          <w:tcPr>
            <w:tcW w:w="1072" w:type="dxa"/>
            <w:vAlign w:val="bottom"/>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rPr>
            </w:pPr>
            <w:r w:rsidRPr="00673B07">
              <w:rPr>
                <w:rFonts w:cs="Arial"/>
                <w:bCs/>
                <w:color w:val="000000"/>
              </w:rPr>
              <w:t>150</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rPr>
            </w:pPr>
            <w:r w:rsidRPr="00DC24A7">
              <w:t>1</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1</w:t>
            </w:r>
          </w:p>
        </w:tc>
      </w:tr>
      <w:tr w:rsidR="00A14432" w:rsidTr="007D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shd w:val="clear" w:color="auto" w:fill="FABF8F" w:themeFill="accent6" w:themeFillTint="99"/>
            <w:vAlign w:val="bottom"/>
          </w:tcPr>
          <w:p w:rsidR="00A14432" w:rsidRPr="00673B07" w:rsidRDefault="00A14432" w:rsidP="00A14432">
            <w:pPr>
              <w:jc w:val="center"/>
              <w:rPr>
                <w:rFonts w:cs="Arial"/>
                <w:b w:val="0"/>
              </w:rPr>
            </w:pPr>
            <w:r w:rsidRPr="00673B07">
              <w:rPr>
                <w:rFonts w:cs="Arial"/>
                <w:b w:val="0"/>
                <w:bCs w:val="0"/>
                <w:color w:val="000000"/>
              </w:rPr>
              <w:t>151</w:t>
            </w:r>
          </w:p>
        </w:tc>
        <w:tc>
          <w:tcPr>
            <w:tcW w:w="1072" w:type="dxa"/>
            <w:shd w:val="clear" w:color="auto" w:fill="FABF8F" w:themeFill="accent6" w:themeFillTint="99"/>
            <w:vAlign w:val="bottom"/>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673B07">
              <w:rPr>
                <w:rFonts w:cs="Arial"/>
                <w:bCs/>
                <w:color w:val="000000"/>
              </w:rPr>
              <w:t>200</w:t>
            </w:r>
          </w:p>
        </w:tc>
        <w:tc>
          <w:tcPr>
            <w:tcW w:w="851" w:type="dxa"/>
            <w:shd w:val="clear" w:color="auto" w:fill="FABF8F" w:themeFill="accent6" w:themeFillTint="99"/>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DC24A7">
              <w:t>2</w:t>
            </w:r>
          </w:p>
        </w:tc>
        <w:tc>
          <w:tcPr>
            <w:tcW w:w="851" w:type="dxa"/>
            <w:shd w:val="clear" w:color="auto" w:fill="FABF8F" w:themeFill="accent6" w:themeFillTint="99"/>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shd w:val="clear" w:color="auto" w:fill="FABF8F" w:themeFill="accent6" w:themeFillTint="99"/>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2</w:t>
            </w:r>
          </w:p>
        </w:tc>
        <w:tc>
          <w:tcPr>
            <w:tcW w:w="851" w:type="dxa"/>
            <w:shd w:val="clear" w:color="auto" w:fill="FABF8F" w:themeFill="accent6" w:themeFillTint="99"/>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2</w:t>
            </w:r>
          </w:p>
        </w:tc>
        <w:tc>
          <w:tcPr>
            <w:tcW w:w="851" w:type="dxa"/>
            <w:shd w:val="clear" w:color="auto" w:fill="FABF8F" w:themeFill="accent6" w:themeFillTint="99"/>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shd w:val="clear" w:color="auto" w:fill="FABF8F" w:themeFill="accent6" w:themeFillTint="99"/>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r>
      <w:tr w:rsidR="00A14432" w:rsidTr="007D5D44">
        <w:tc>
          <w:tcPr>
            <w:cnfStyle w:val="001000000000" w:firstRow="0" w:lastRow="0" w:firstColumn="1" w:lastColumn="0" w:oddVBand="0" w:evenVBand="0" w:oddHBand="0" w:evenHBand="0" w:firstRowFirstColumn="0" w:firstRowLastColumn="0" w:lastRowFirstColumn="0" w:lastRowLastColumn="0"/>
            <w:tcW w:w="1072" w:type="dxa"/>
            <w:vAlign w:val="bottom"/>
          </w:tcPr>
          <w:p w:rsidR="00A14432" w:rsidRPr="00673B07" w:rsidRDefault="00A14432" w:rsidP="00A14432">
            <w:pPr>
              <w:jc w:val="center"/>
              <w:rPr>
                <w:rFonts w:cs="Arial"/>
                <w:b w:val="0"/>
              </w:rPr>
            </w:pPr>
            <w:r w:rsidRPr="00673B07">
              <w:rPr>
                <w:rFonts w:cs="Arial"/>
                <w:b w:val="0"/>
                <w:bCs w:val="0"/>
                <w:color w:val="000000"/>
              </w:rPr>
              <w:t>201</w:t>
            </w:r>
          </w:p>
        </w:tc>
        <w:tc>
          <w:tcPr>
            <w:tcW w:w="1072" w:type="dxa"/>
            <w:vAlign w:val="bottom"/>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rPr>
            </w:pPr>
            <w:r w:rsidRPr="00673B07">
              <w:rPr>
                <w:rFonts w:cs="Arial"/>
                <w:bCs/>
                <w:color w:val="000000"/>
              </w:rPr>
              <w:t>350</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rPr>
            </w:pPr>
            <w:r w:rsidRPr="00DC24A7">
              <w:t>2</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3</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3</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2</w:t>
            </w:r>
          </w:p>
        </w:tc>
      </w:tr>
      <w:tr w:rsidR="00A14432" w:rsidTr="007D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bottom"/>
          </w:tcPr>
          <w:p w:rsidR="00A14432" w:rsidRPr="00673B07" w:rsidRDefault="00A14432" w:rsidP="00A14432">
            <w:pPr>
              <w:jc w:val="center"/>
              <w:rPr>
                <w:rFonts w:cs="Arial"/>
                <w:b w:val="0"/>
              </w:rPr>
            </w:pPr>
            <w:r w:rsidRPr="00673B07">
              <w:rPr>
                <w:rFonts w:cs="Arial"/>
                <w:b w:val="0"/>
                <w:bCs w:val="0"/>
                <w:color w:val="000000"/>
              </w:rPr>
              <w:t>351</w:t>
            </w:r>
          </w:p>
        </w:tc>
        <w:tc>
          <w:tcPr>
            <w:tcW w:w="1072" w:type="dxa"/>
            <w:vAlign w:val="bottom"/>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673B07">
              <w:rPr>
                <w:rFonts w:cs="Arial"/>
                <w:bCs/>
                <w:color w:val="000000"/>
              </w:rPr>
              <w:t>1000</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DC24A7">
              <w:t>3</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3</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3</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4</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2</w:t>
            </w:r>
          </w:p>
        </w:tc>
      </w:tr>
    </w:tbl>
    <w:p w:rsidR="00673B07" w:rsidRDefault="00673B07" w:rsidP="00F145AB"/>
    <w:p w:rsidR="004C63DD" w:rsidRDefault="004C63DD" w:rsidP="00F145AB">
      <w:r>
        <w:t>Table 3.</w:t>
      </w:r>
      <w:r w:rsidR="00673B07">
        <w:t xml:space="preserve"> St</w:t>
      </w:r>
      <w:r>
        <w:t>ormwater</w:t>
      </w:r>
      <w:r w:rsidR="00B42533">
        <w:t xml:space="preserve"> consequence score</w:t>
      </w:r>
    </w:p>
    <w:tbl>
      <w:tblPr>
        <w:tblStyle w:val="GridTable4-Accent1"/>
        <w:tblW w:w="0" w:type="auto"/>
        <w:tblLook w:val="04A0" w:firstRow="1" w:lastRow="0" w:firstColumn="1" w:lastColumn="0" w:noHBand="0" w:noVBand="1"/>
      </w:tblPr>
      <w:tblGrid>
        <w:gridCol w:w="1072"/>
        <w:gridCol w:w="1072"/>
        <w:gridCol w:w="851"/>
        <w:gridCol w:w="851"/>
        <w:gridCol w:w="851"/>
        <w:gridCol w:w="851"/>
        <w:gridCol w:w="851"/>
        <w:gridCol w:w="851"/>
      </w:tblGrid>
      <w:tr w:rsidR="00A14432" w:rsidTr="007D5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center"/>
          </w:tcPr>
          <w:p w:rsidR="00A14432" w:rsidRPr="00673B07" w:rsidRDefault="00A14432" w:rsidP="007D5D44">
            <w:pPr>
              <w:jc w:val="center"/>
              <w:rPr>
                <w:rFonts w:cs="Arial"/>
              </w:rPr>
            </w:pPr>
            <w:r w:rsidRPr="00673B07">
              <w:rPr>
                <w:rFonts w:cs="Arial"/>
              </w:rPr>
              <w:t>Min Diameter (mm)</w:t>
            </w:r>
          </w:p>
        </w:tc>
        <w:tc>
          <w:tcPr>
            <w:tcW w:w="1072" w:type="dxa"/>
            <w:vAlign w:val="center"/>
          </w:tcPr>
          <w:p w:rsidR="00A14432" w:rsidRPr="00673B07" w:rsidRDefault="00A14432" w:rsidP="007D5D44">
            <w:pPr>
              <w:jc w:val="center"/>
              <w:cnfStyle w:val="100000000000" w:firstRow="1" w:lastRow="0" w:firstColumn="0" w:lastColumn="0" w:oddVBand="0" w:evenVBand="0" w:oddHBand="0" w:evenHBand="0" w:firstRowFirstColumn="0" w:firstRowLastColumn="0" w:lastRowFirstColumn="0" w:lastRowLastColumn="0"/>
              <w:rPr>
                <w:rFonts w:cs="Arial"/>
              </w:rPr>
            </w:pPr>
            <w:r w:rsidRPr="00673B07">
              <w:rPr>
                <w:rFonts w:cs="Arial"/>
              </w:rPr>
              <w:t>Max Diameter (mm)</w:t>
            </w:r>
          </w:p>
        </w:tc>
        <w:tc>
          <w:tcPr>
            <w:tcW w:w="851" w:type="dxa"/>
            <w:vAlign w:val="center"/>
          </w:tcPr>
          <w:p w:rsidR="00A14432" w:rsidRPr="00673B07" w:rsidRDefault="00A14432" w:rsidP="007D5D4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P</w:t>
            </w:r>
          </w:p>
        </w:tc>
        <w:tc>
          <w:tcPr>
            <w:tcW w:w="851" w:type="dxa"/>
            <w:vAlign w:val="center"/>
          </w:tcPr>
          <w:p w:rsidR="00A14432" w:rsidRPr="00673B07" w:rsidRDefault="00A14432" w:rsidP="007D5D4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E</w:t>
            </w:r>
          </w:p>
        </w:tc>
        <w:tc>
          <w:tcPr>
            <w:tcW w:w="851" w:type="dxa"/>
            <w:vAlign w:val="center"/>
          </w:tcPr>
          <w:p w:rsidR="00A14432" w:rsidRPr="00673B07" w:rsidRDefault="00A14432" w:rsidP="007D5D4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w:t>
            </w:r>
          </w:p>
        </w:tc>
        <w:tc>
          <w:tcPr>
            <w:tcW w:w="851" w:type="dxa"/>
            <w:vAlign w:val="center"/>
          </w:tcPr>
          <w:p w:rsidR="00A14432" w:rsidRPr="00673B07" w:rsidRDefault="00A14432" w:rsidP="007D5D4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T</w:t>
            </w:r>
          </w:p>
        </w:tc>
        <w:tc>
          <w:tcPr>
            <w:tcW w:w="851" w:type="dxa"/>
            <w:vAlign w:val="center"/>
          </w:tcPr>
          <w:p w:rsidR="00A14432" w:rsidRPr="00673B07" w:rsidRDefault="00A14432" w:rsidP="007D5D4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L</w:t>
            </w:r>
          </w:p>
        </w:tc>
        <w:tc>
          <w:tcPr>
            <w:tcW w:w="851" w:type="dxa"/>
            <w:vAlign w:val="center"/>
          </w:tcPr>
          <w:p w:rsidR="00A14432" w:rsidRPr="00673B07" w:rsidRDefault="00A14432" w:rsidP="007D5D4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E</w:t>
            </w:r>
          </w:p>
        </w:tc>
      </w:tr>
      <w:tr w:rsidR="00A14432" w:rsidTr="007D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A14432" w:rsidRPr="00673B07" w:rsidRDefault="00A14432" w:rsidP="00A14432">
            <w:pPr>
              <w:jc w:val="center"/>
              <w:rPr>
                <w:rFonts w:cs="Arial"/>
                <w:b w:val="0"/>
              </w:rPr>
            </w:pPr>
            <w:r w:rsidRPr="00673B07">
              <w:rPr>
                <w:b w:val="0"/>
              </w:rPr>
              <w:t>0</w:t>
            </w:r>
          </w:p>
        </w:tc>
        <w:tc>
          <w:tcPr>
            <w:tcW w:w="1072" w:type="dxa"/>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673B07">
              <w:t>225</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r>
      <w:tr w:rsidR="00A14432" w:rsidTr="007D5D44">
        <w:tc>
          <w:tcPr>
            <w:cnfStyle w:val="001000000000" w:firstRow="0" w:lastRow="0" w:firstColumn="1" w:lastColumn="0" w:oddVBand="0" w:evenVBand="0" w:oddHBand="0" w:evenHBand="0" w:firstRowFirstColumn="0" w:firstRowLastColumn="0" w:lastRowFirstColumn="0" w:lastRowLastColumn="0"/>
            <w:tcW w:w="1072" w:type="dxa"/>
          </w:tcPr>
          <w:p w:rsidR="00A14432" w:rsidRPr="00673B07" w:rsidRDefault="00A14432" w:rsidP="00A14432">
            <w:pPr>
              <w:jc w:val="center"/>
              <w:rPr>
                <w:rFonts w:cs="Arial"/>
                <w:b w:val="0"/>
              </w:rPr>
            </w:pPr>
            <w:r w:rsidRPr="00673B07">
              <w:rPr>
                <w:b w:val="0"/>
              </w:rPr>
              <w:t>226</w:t>
            </w:r>
          </w:p>
        </w:tc>
        <w:tc>
          <w:tcPr>
            <w:tcW w:w="1072" w:type="dxa"/>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rPr>
            </w:pPr>
            <w:r w:rsidRPr="00673B07">
              <w:t>350</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rPr>
            </w:pPr>
            <w:r w:rsidRPr="00DC24A7">
              <w:t>1</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1</w:t>
            </w:r>
          </w:p>
        </w:tc>
      </w:tr>
      <w:tr w:rsidR="00A14432" w:rsidTr="007D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A14432" w:rsidRPr="00673B07" w:rsidRDefault="00A14432" w:rsidP="00A14432">
            <w:pPr>
              <w:jc w:val="center"/>
              <w:rPr>
                <w:rFonts w:cs="Arial"/>
                <w:b w:val="0"/>
              </w:rPr>
            </w:pPr>
            <w:r w:rsidRPr="00673B07">
              <w:rPr>
                <w:b w:val="0"/>
              </w:rPr>
              <w:t>351</w:t>
            </w:r>
          </w:p>
        </w:tc>
        <w:tc>
          <w:tcPr>
            <w:tcW w:w="1072" w:type="dxa"/>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673B07">
              <w:t>500</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DC24A7">
              <w:t>2</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p>
        </w:tc>
      </w:tr>
      <w:tr w:rsidR="00A14432" w:rsidTr="007D5D44">
        <w:tc>
          <w:tcPr>
            <w:cnfStyle w:val="001000000000" w:firstRow="0" w:lastRow="0" w:firstColumn="1" w:lastColumn="0" w:oddVBand="0" w:evenVBand="0" w:oddHBand="0" w:evenHBand="0" w:firstRowFirstColumn="0" w:firstRowLastColumn="0" w:lastRowFirstColumn="0" w:lastRowLastColumn="0"/>
            <w:tcW w:w="1072" w:type="dxa"/>
          </w:tcPr>
          <w:p w:rsidR="00A14432" w:rsidRPr="00673B07" w:rsidRDefault="00A14432" w:rsidP="00A14432">
            <w:pPr>
              <w:jc w:val="center"/>
              <w:rPr>
                <w:rFonts w:cs="Arial"/>
                <w:b w:val="0"/>
              </w:rPr>
            </w:pPr>
            <w:r w:rsidRPr="00673B07">
              <w:rPr>
                <w:b w:val="0"/>
              </w:rPr>
              <w:t>501</w:t>
            </w:r>
          </w:p>
        </w:tc>
        <w:tc>
          <w:tcPr>
            <w:tcW w:w="1072" w:type="dxa"/>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rPr>
            </w:pPr>
            <w:r w:rsidRPr="00673B07">
              <w:t>650</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rPr>
            </w:pPr>
            <w:r w:rsidRPr="00DC24A7">
              <w:t>2</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3</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3</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DC24A7">
              <w:t>2</w:t>
            </w:r>
          </w:p>
        </w:tc>
      </w:tr>
      <w:tr w:rsidR="00A14432" w:rsidTr="007D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A14432" w:rsidRPr="00673B07" w:rsidRDefault="00A14432" w:rsidP="00A14432">
            <w:pPr>
              <w:jc w:val="center"/>
              <w:rPr>
                <w:rFonts w:cs="Arial"/>
                <w:b w:val="0"/>
              </w:rPr>
            </w:pPr>
            <w:r w:rsidRPr="00673B07">
              <w:rPr>
                <w:b w:val="0"/>
              </w:rPr>
              <w:t>651</w:t>
            </w:r>
          </w:p>
        </w:tc>
        <w:tc>
          <w:tcPr>
            <w:tcW w:w="1072" w:type="dxa"/>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673B07">
              <w:t>2000</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rPr>
            </w:pPr>
            <w:r w:rsidRPr="00DC24A7">
              <w:t>3</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3</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3</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4</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2</w:t>
            </w:r>
          </w:p>
        </w:tc>
        <w:tc>
          <w:tcPr>
            <w:tcW w:w="851" w:type="dxa"/>
            <w:vAlign w:val="center"/>
          </w:tcPr>
          <w:p w:rsidR="00A14432" w:rsidRPr="00673B07" w:rsidRDefault="00A14432" w:rsidP="00A1443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2</w:t>
            </w:r>
          </w:p>
        </w:tc>
      </w:tr>
    </w:tbl>
    <w:p w:rsidR="00673B07" w:rsidRPr="00F145AB" w:rsidRDefault="00673B07" w:rsidP="00F145AB"/>
    <w:p w:rsidR="00F145AB" w:rsidRDefault="00F145AB" w:rsidP="00F145AB">
      <w:pPr>
        <w:pStyle w:val="Heading2"/>
      </w:pPr>
      <w:bookmarkStart w:id="37" w:name="_Toc14252172"/>
      <w:r>
        <w:t>Additional proximity indicators and proximity score</w:t>
      </w:r>
      <w:bookmarkEnd w:id="37"/>
    </w:p>
    <w:p w:rsidR="00A74692" w:rsidRDefault="00EA0165" w:rsidP="00A74692">
      <w:r>
        <w:t>Proximity to amenity locations is an additional component of criticality</w:t>
      </w:r>
      <w:r w:rsidR="00CE60E4">
        <w:t xml:space="preserve"> included in this framework</w:t>
      </w:r>
      <w:r>
        <w:t xml:space="preserve">. </w:t>
      </w:r>
      <w:r w:rsidR="004C1589">
        <w:t xml:space="preserve">E.g. </w:t>
      </w:r>
      <w:r w:rsidR="00CE60E4">
        <w:t>A wastewater pipe failure</w:t>
      </w:r>
      <w:r>
        <w:t xml:space="preserve"> that occurs near a home or a sensitive water body has a more significant impact than one on a back road</w:t>
      </w:r>
      <w:r w:rsidR="00AA35A8">
        <w:t xml:space="preserve"> in a rural area. </w:t>
      </w:r>
      <w:r>
        <w:t>The categories of amenity locations included in this dimension of the scoring framework</w:t>
      </w:r>
      <w:r w:rsidR="00815C39">
        <w:t xml:space="preserve"> as well as the spatial query </w:t>
      </w:r>
      <w:r w:rsidR="00B75B80">
        <w:t xml:space="preserve">assessment </w:t>
      </w:r>
      <w:r w:rsidR="00815C39">
        <w:t>performed</w:t>
      </w:r>
      <w:r>
        <w:t xml:space="preserve"> for each network type are as follows:</w:t>
      </w:r>
    </w:p>
    <w:p w:rsidR="00EA0165" w:rsidRDefault="00EA0165" w:rsidP="00A74692"/>
    <w:p w:rsidR="00AA35A8" w:rsidRDefault="00AA35A8" w:rsidP="00A74692">
      <w:r>
        <w:t>Table 4. Proximity Indicators</w:t>
      </w:r>
      <w:r w:rsidR="00E448C8">
        <w:t xml:space="preserve"> and associated spatial query</w:t>
      </w:r>
      <w:r>
        <w:t xml:space="preserve"> included in framework for each network</w:t>
      </w:r>
    </w:p>
    <w:tbl>
      <w:tblPr>
        <w:tblStyle w:val="GridTable4-Accent1"/>
        <w:tblW w:w="0" w:type="auto"/>
        <w:tblLook w:val="04A0" w:firstRow="1" w:lastRow="0" w:firstColumn="1" w:lastColumn="0" w:noHBand="0" w:noVBand="1"/>
      </w:tblPr>
      <w:tblGrid>
        <w:gridCol w:w="2345"/>
        <w:gridCol w:w="1619"/>
        <w:gridCol w:w="1560"/>
        <w:gridCol w:w="1559"/>
      </w:tblGrid>
      <w:tr w:rsidR="00EA0165" w:rsidTr="00BE0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Align w:val="center"/>
          </w:tcPr>
          <w:p w:rsidR="00EA0165" w:rsidRDefault="00EA0165" w:rsidP="00BE0387">
            <w:pPr>
              <w:jc w:val="center"/>
            </w:pPr>
            <w:r>
              <w:t>Proximity Indicator</w:t>
            </w:r>
          </w:p>
        </w:tc>
        <w:tc>
          <w:tcPr>
            <w:tcW w:w="1619" w:type="dxa"/>
            <w:vAlign w:val="center"/>
          </w:tcPr>
          <w:p w:rsidR="00EA0165" w:rsidRDefault="00EA0165" w:rsidP="00BE0387">
            <w:pPr>
              <w:jc w:val="center"/>
              <w:cnfStyle w:val="100000000000" w:firstRow="1" w:lastRow="0" w:firstColumn="0" w:lastColumn="0" w:oddVBand="0" w:evenVBand="0" w:oddHBand="0" w:evenHBand="0" w:firstRowFirstColumn="0" w:firstRowLastColumn="0" w:lastRowFirstColumn="0" w:lastRowLastColumn="0"/>
            </w:pPr>
            <w:r>
              <w:t>Water Supply</w:t>
            </w:r>
          </w:p>
        </w:tc>
        <w:tc>
          <w:tcPr>
            <w:tcW w:w="1560" w:type="dxa"/>
            <w:vAlign w:val="center"/>
          </w:tcPr>
          <w:p w:rsidR="00EA0165" w:rsidRDefault="00EA0165" w:rsidP="00BE0387">
            <w:pPr>
              <w:jc w:val="center"/>
              <w:cnfStyle w:val="100000000000" w:firstRow="1" w:lastRow="0" w:firstColumn="0" w:lastColumn="0" w:oddVBand="0" w:evenVBand="0" w:oddHBand="0" w:evenHBand="0" w:firstRowFirstColumn="0" w:firstRowLastColumn="0" w:lastRowFirstColumn="0" w:lastRowLastColumn="0"/>
            </w:pPr>
            <w:r>
              <w:t>Wastewater</w:t>
            </w:r>
          </w:p>
        </w:tc>
        <w:tc>
          <w:tcPr>
            <w:tcW w:w="1559" w:type="dxa"/>
            <w:vAlign w:val="center"/>
          </w:tcPr>
          <w:p w:rsidR="00EA0165" w:rsidRDefault="00EA0165" w:rsidP="00BE0387">
            <w:pPr>
              <w:jc w:val="center"/>
              <w:cnfStyle w:val="100000000000" w:firstRow="1" w:lastRow="0" w:firstColumn="0" w:lastColumn="0" w:oddVBand="0" w:evenVBand="0" w:oddHBand="0" w:evenHBand="0" w:firstRowFirstColumn="0" w:firstRowLastColumn="0" w:lastRowFirstColumn="0" w:lastRowLastColumn="0"/>
            </w:pPr>
            <w:r>
              <w:t>Stormwater</w:t>
            </w:r>
          </w:p>
        </w:tc>
      </w:tr>
      <w:tr w:rsidR="00EA0165" w:rsidTr="00BE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Align w:val="center"/>
          </w:tcPr>
          <w:p w:rsidR="00AA35A8" w:rsidRPr="00BE0387" w:rsidRDefault="00AA35A8" w:rsidP="00BE0387">
            <w:pPr>
              <w:jc w:val="center"/>
              <w:rPr>
                <w:b w:val="0"/>
              </w:rPr>
            </w:pPr>
            <w:r w:rsidRPr="00BE0387">
              <w:rPr>
                <w:b w:val="0"/>
              </w:rPr>
              <w:t>Waterbody</w:t>
            </w:r>
          </w:p>
        </w:tc>
        <w:tc>
          <w:tcPr>
            <w:tcW w:w="1619" w:type="dxa"/>
            <w:vAlign w:val="center"/>
          </w:tcPr>
          <w:p w:rsidR="00EA0165" w:rsidRPr="00BE0387" w:rsidRDefault="00EA0165" w:rsidP="00BE0387">
            <w:pPr>
              <w:jc w:val="center"/>
              <w:cnfStyle w:val="000000100000" w:firstRow="0" w:lastRow="0" w:firstColumn="0" w:lastColumn="0" w:oddVBand="0" w:evenVBand="0" w:oddHBand="1" w:evenHBand="0" w:firstRowFirstColumn="0" w:firstRowLastColumn="0" w:lastRowFirstColumn="0" w:lastRowLastColumn="0"/>
            </w:pPr>
          </w:p>
        </w:tc>
        <w:tc>
          <w:tcPr>
            <w:tcW w:w="1560" w:type="dxa"/>
            <w:vAlign w:val="center"/>
          </w:tcPr>
          <w:p w:rsidR="00EA0165" w:rsidRPr="00BE0387" w:rsidRDefault="00E448C8" w:rsidP="00BE0387">
            <w:pPr>
              <w:jc w:val="center"/>
              <w:cnfStyle w:val="000000100000" w:firstRow="0" w:lastRow="0" w:firstColumn="0" w:lastColumn="0" w:oddVBand="0" w:evenVBand="0" w:oddHBand="1" w:evenHBand="0" w:firstRowFirstColumn="0" w:firstRowLastColumn="0" w:lastRowFirstColumn="0" w:lastRowLastColumn="0"/>
            </w:pPr>
            <w:r>
              <w:t>&lt;5 m</w:t>
            </w:r>
          </w:p>
        </w:tc>
        <w:tc>
          <w:tcPr>
            <w:tcW w:w="1559" w:type="dxa"/>
            <w:vAlign w:val="center"/>
          </w:tcPr>
          <w:p w:rsidR="00EA0165" w:rsidRPr="00BE0387" w:rsidRDefault="00EA0165" w:rsidP="00BE0387">
            <w:pPr>
              <w:jc w:val="center"/>
              <w:cnfStyle w:val="000000100000" w:firstRow="0" w:lastRow="0" w:firstColumn="0" w:lastColumn="0" w:oddVBand="0" w:evenVBand="0" w:oddHBand="1" w:evenHBand="0" w:firstRowFirstColumn="0" w:firstRowLastColumn="0" w:lastRowFirstColumn="0" w:lastRowLastColumn="0"/>
            </w:pPr>
          </w:p>
        </w:tc>
      </w:tr>
      <w:tr w:rsidR="007D5D44" w:rsidTr="00BE0387">
        <w:tc>
          <w:tcPr>
            <w:cnfStyle w:val="001000000000" w:firstRow="0" w:lastRow="0" w:firstColumn="1" w:lastColumn="0" w:oddVBand="0" w:evenVBand="0" w:oddHBand="0" w:evenHBand="0" w:firstRowFirstColumn="0" w:firstRowLastColumn="0" w:lastRowFirstColumn="0" w:lastRowLastColumn="0"/>
            <w:tcW w:w="2345" w:type="dxa"/>
            <w:vAlign w:val="center"/>
          </w:tcPr>
          <w:p w:rsidR="007D5D44" w:rsidRPr="007D5D44" w:rsidRDefault="007D5D44" w:rsidP="00BE0387">
            <w:pPr>
              <w:jc w:val="center"/>
              <w:rPr>
                <w:b w:val="0"/>
              </w:rPr>
            </w:pPr>
            <w:r w:rsidRPr="007D5D44">
              <w:rPr>
                <w:b w:val="0"/>
              </w:rPr>
              <w:t>Single Feed</w:t>
            </w:r>
          </w:p>
        </w:tc>
        <w:tc>
          <w:tcPr>
            <w:tcW w:w="1619" w:type="dxa"/>
            <w:vAlign w:val="center"/>
          </w:tcPr>
          <w:p w:rsidR="007D5D44" w:rsidRPr="00BE0387" w:rsidRDefault="00E448C8" w:rsidP="00BE0387">
            <w:pPr>
              <w:jc w:val="center"/>
              <w:cnfStyle w:val="000000000000" w:firstRow="0" w:lastRow="0" w:firstColumn="0" w:lastColumn="0" w:oddVBand="0" w:evenVBand="0" w:oddHBand="0" w:evenHBand="0" w:firstRowFirstColumn="0" w:firstRowLastColumn="0" w:lastRowFirstColumn="0" w:lastRowLastColumn="0"/>
            </w:pPr>
            <w:r>
              <w:t>Y/N</w:t>
            </w:r>
          </w:p>
        </w:tc>
        <w:tc>
          <w:tcPr>
            <w:tcW w:w="1560" w:type="dxa"/>
            <w:vAlign w:val="center"/>
          </w:tcPr>
          <w:p w:rsidR="007D5D44" w:rsidRPr="00BE0387" w:rsidRDefault="007D5D44" w:rsidP="00BE0387">
            <w:pPr>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rsidR="007D5D44" w:rsidRPr="00BE0387" w:rsidRDefault="007D5D44" w:rsidP="00BE0387">
            <w:pPr>
              <w:jc w:val="center"/>
              <w:cnfStyle w:val="000000000000" w:firstRow="0" w:lastRow="0" w:firstColumn="0" w:lastColumn="0" w:oddVBand="0" w:evenVBand="0" w:oddHBand="0" w:evenHBand="0" w:firstRowFirstColumn="0" w:firstRowLastColumn="0" w:lastRowFirstColumn="0" w:lastRowLastColumn="0"/>
            </w:pPr>
          </w:p>
        </w:tc>
      </w:tr>
      <w:tr w:rsidR="00EA0165" w:rsidTr="00BE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Align w:val="center"/>
          </w:tcPr>
          <w:p w:rsidR="00AA35A8" w:rsidRPr="00BE0387" w:rsidRDefault="00AA35A8" w:rsidP="00BE0387">
            <w:pPr>
              <w:jc w:val="center"/>
              <w:rPr>
                <w:b w:val="0"/>
              </w:rPr>
            </w:pPr>
            <w:r w:rsidRPr="00BE0387">
              <w:rPr>
                <w:b w:val="0"/>
              </w:rPr>
              <w:t>Public Place</w:t>
            </w:r>
          </w:p>
        </w:tc>
        <w:tc>
          <w:tcPr>
            <w:tcW w:w="1619" w:type="dxa"/>
            <w:vAlign w:val="center"/>
          </w:tcPr>
          <w:p w:rsidR="00EA0165" w:rsidRPr="00BE0387" w:rsidRDefault="00E448C8" w:rsidP="00BE0387">
            <w:pPr>
              <w:jc w:val="center"/>
              <w:cnfStyle w:val="000000100000" w:firstRow="0" w:lastRow="0" w:firstColumn="0" w:lastColumn="0" w:oddVBand="0" w:evenVBand="0" w:oddHBand="1" w:evenHBand="0" w:firstRowFirstColumn="0" w:firstRowLastColumn="0" w:lastRowFirstColumn="0" w:lastRowLastColumn="0"/>
            </w:pPr>
            <w:r>
              <w:t>Cross (0 m)</w:t>
            </w:r>
          </w:p>
        </w:tc>
        <w:tc>
          <w:tcPr>
            <w:tcW w:w="1560" w:type="dxa"/>
            <w:vAlign w:val="center"/>
          </w:tcPr>
          <w:p w:rsidR="00EA0165" w:rsidRPr="00BE0387" w:rsidRDefault="00E448C8" w:rsidP="00BE0387">
            <w:pPr>
              <w:jc w:val="center"/>
              <w:cnfStyle w:val="000000100000" w:firstRow="0" w:lastRow="0" w:firstColumn="0" w:lastColumn="0" w:oddVBand="0" w:evenVBand="0" w:oddHBand="1" w:evenHBand="0" w:firstRowFirstColumn="0" w:firstRowLastColumn="0" w:lastRowFirstColumn="0" w:lastRowLastColumn="0"/>
            </w:pPr>
            <w:r>
              <w:t>&lt;50 m</w:t>
            </w:r>
          </w:p>
        </w:tc>
        <w:tc>
          <w:tcPr>
            <w:tcW w:w="1559" w:type="dxa"/>
            <w:vAlign w:val="center"/>
          </w:tcPr>
          <w:p w:rsidR="00EA0165" w:rsidRPr="00BE0387" w:rsidRDefault="00E448C8" w:rsidP="00BE0387">
            <w:pPr>
              <w:jc w:val="center"/>
              <w:cnfStyle w:val="000000100000" w:firstRow="0" w:lastRow="0" w:firstColumn="0" w:lastColumn="0" w:oddVBand="0" w:evenVBand="0" w:oddHBand="1" w:evenHBand="0" w:firstRowFirstColumn="0" w:firstRowLastColumn="0" w:lastRowFirstColumn="0" w:lastRowLastColumn="0"/>
            </w:pPr>
            <w:r>
              <w:t>&lt;5 m</w:t>
            </w:r>
          </w:p>
        </w:tc>
      </w:tr>
      <w:tr w:rsidR="00EA0165" w:rsidTr="00BE0387">
        <w:tc>
          <w:tcPr>
            <w:cnfStyle w:val="001000000000" w:firstRow="0" w:lastRow="0" w:firstColumn="1" w:lastColumn="0" w:oddVBand="0" w:evenVBand="0" w:oddHBand="0" w:evenHBand="0" w:firstRowFirstColumn="0" w:firstRowLastColumn="0" w:lastRowFirstColumn="0" w:lastRowLastColumn="0"/>
            <w:tcW w:w="2345" w:type="dxa"/>
            <w:vAlign w:val="center"/>
          </w:tcPr>
          <w:p w:rsidR="00EA0165" w:rsidRPr="00BE0387" w:rsidRDefault="00AA35A8" w:rsidP="00BE0387">
            <w:pPr>
              <w:jc w:val="center"/>
              <w:rPr>
                <w:b w:val="0"/>
              </w:rPr>
            </w:pPr>
            <w:r w:rsidRPr="00BE0387">
              <w:rPr>
                <w:b w:val="0"/>
              </w:rPr>
              <w:t>Water Intake</w:t>
            </w:r>
          </w:p>
        </w:tc>
        <w:tc>
          <w:tcPr>
            <w:tcW w:w="1619" w:type="dxa"/>
            <w:vAlign w:val="center"/>
          </w:tcPr>
          <w:p w:rsidR="00EA0165" w:rsidRPr="00BE0387" w:rsidRDefault="00EA0165" w:rsidP="00BE0387">
            <w:pPr>
              <w:jc w:val="center"/>
              <w:cnfStyle w:val="000000000000" w:firstRow="0" w:lastRow="0" w:firstColumn="0" w:lastColumn="0" w:oddVBand="0" w:evenVBand="0" w:oddHBand="0" w:evenHBand="0" w:firstRowFirstColumn="0" w:firstRowLastColumn="0" w:lastRowFirstColumn="0" w:lastRowLastColumn="0"/>
            </w:pPr>
          </w:p>
        </w:tc>
        <w:tc>
          <w:tcPr>
            <w:tcW w:w="1560" w:type="dxa"/>
            <w:vAlign w:val="center"/>
          </w:tcPr>
          <w:p w:rsidR="00EA0165" w:rsidRPr="00BE0387" w:rsidRDefault="00E448C8" w:rsidP="00BE0387">
            <w:pPr>
              <w:jc w:val="center"/>
              <w:cnfStyle w:val="000000000000" w:firstRow="0" w:lastRow="0" w:firstColumn="0" w:lastColumn="0" w:oddVBand="0" w:evenVBand="0" w:oddHBand="0" w:evenHBand="0" w:firstRowFirstColumn="0" w:firstRowLastColumn="0" w:lastRowFirstColumn="0" w:lastRowLastColumn="0"/>
            </w:pPr>
            <w:r>
              <w:t>&lt;50 m</w:t>
            </w:r>
          </w:p>
        </w:tc>
        <w:tc>
          <w:tcPr>
            <w:tcW w:w="1559" w:type="dxa"/>
            <w:vAlign w:val="center"/>
          </w:tcPr>
          <w:p w:rsidR="00EA0165" w:rsidRPr="00BE0387" w:rsidRDefault="00E448C8" w:rsidP="00BE0387">
            <w:pPr>
              <w:jc w:val="center"/>
              <w:cnfStyle w:val="000000000000" w:firstRow="0" w:lastRow="0" w:firstColumn="0" w:lastColumn="0" w:oddVBand="0" w:evenVBand="0" w:oddHBand="0" w:evenHBand="0" w:firstRowFirstColumn="0" w:firstRowLastColumn="0" w:lastRowFirstColumn="0" w:lastRowLastColumn="0"/>
            </w:pPr>
            <w:r>
              <w:t>&lt;20 m</w:t>
            </w:r>
          </w:p>
        </w:tc>
      </w:tr>
      <w:tr w:rsidR="00EA0165" w:rsidTr="00BE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Align w:val="center"/>
          </w:tcPr>
          <w:p w:rsidR="00EA0165" w:rsidRPr="00BE0387" w:rsidRDefault="00AA35A8" w:rsidP="00BE0387">
            <w:pPr>
              <w:jc w:val="center"/>
              <w:rPr>
                <w:b w:val="0"/>
              </w:rPr>
            </w:pPr>
            <w:r w:rsidRPr="00BE0387">
              <w:rPr>
                <w:b w:val="0"/>
              </w:rPr>
              <w:t>Habitable Premises</w:t>
            </w:r>
          </w:p>
        </w:tc>
        <w:tc>
          <w:tcPr>
            <w:tcW w:w="1619" w:type="dxa"/>
            <w:vAlign w:val="center"/>
          </w:tcPr>
          <w:p w:rsidR="00EA0165" w:rsidRPr="00BE0387" w:rsidRDefault="00E448C8" w:rsidP="00BE0387">
            <w:pPr>
              <w:jc w:val="center"/>
              <w:cnfStyle w:val="000000100000" w:firstRow="0" w:lastRow="0" w:firstColumn="0" w:lastColumn="0" w:oddVBand="0" w:evenVBand="0" w:oddHBand="1" w:evenHBand="0" w:firstRowFirstColumn="0" w:firstRowLastColumn="0" w:lastRowFirstColumn="0" w:lastRowLastColumn="0"/>
            </w:pPr>
            <w:r>
              <w:t>Cross (0 m)</w:t>
            </w:r>
          </w:p>
        </w:tc>
        <w:tc>
          <w:tcPr>
            <w:tcW w:w="1560" w:type="dxa"/>
            <w:vAlign w:val="center"/>
          </w:tcPr>
          <w:p w:rsidR="00EA0165" w:rsidRPr="00BE0387" w:rsidRDefault="00E448C8" w:rsidP="00BE0387">
            <w:pPr>
              <w:jc w:val="center"/>
              <w:cnfStyle w:val="000000100000" w:firstRow="0" w:lastRow="0" w:firstColumn="0" w:lastColumn="0" w:oddVBand="0" w:evenVBand="0" w:oddHBand="1" w:evenHBand="0" w:firstRowFirstColumn="0" w:firstRowLastColumn="0" w:lastRowFirstColumn="0" w:lastRowLastColumn="0"/>
            </w:pPr>
            <w:r>
              <w:t>&lt;10 m</w:t>
            </w:r>
          </w:p>
        </w:tc>
        <w:tc>
          <w:tcPr>
            <w:tcW w:w="1559" w:type="dxa"/>
            <w:vAlign w:val="center"/>
          </w:tcPr>
          <w:p w:rsidR="00EA0165" w:rsidRPr="00BE0387" w:rsidRDefault="00E448C8" w:rsidP="00BE0387">
            <w:pPr>
              <w:jc w:val="center"/>
              <w:cnfStyle w:val="000000100000" w:firstRow="0" w:lastRow="0" w:firstColumn="0" w:lastColumn="0" w:oddVBand="0" w:evenVBand="0" w:oddHBand="1" w:evenHBand="0" w:firstRowFirstColumn="0" w:firstRowLastColumn="0" w:lastRowFirstColumn="0" w:lastRowLastColumn="0"/>
            </w:pPr>
            <w:r>
              <w:t>&lt;10 m</w:t>
            </w:r>
          </w:p>
        </w:tc>
      </w:tr>
      <w:tr w:rsidR="00EA0165" w:rsidTr="00BE0387">
        <w:tc>
          <w:tcPr>
            <w:cnfStyle w:val="001000000000" w:firstRow="0" w:lastRow="0" w:firstColumn="1" w:lastColumn="0" w:oddVBand="0" w:evenVBand="0" w:oddHBand="0" w:evenHBand="0" w:firstRowFirstColumn="0" w:firstRowLastColumn="0" w:lastRowFirstColumn="0" w:lastRowLastColumn="0"/>
            <w:tcW w:w="2345" w:type="dxa"/>
            <w:vAlign w:val="center"/>
          </w:tcPr>
          <w:p w:rsidR="00EA0165" w:rsidRPr="00BE0387" w:rsidRDefault="00AA35A8" w:rsidP="00BE0387">
            <w:pPr>
              <w:jc w:val="center"/>
              <w:rPr>
                <w:b w:val="0"/>
              </w:rPr>
            </w:pPr>
            <w:r w:rsidRPr="00BE0387">
              <w:rPr>
                <w:b w:val="0"/>
              </w:rPr>
              <w:t>Key Road</w:t>
            </w:r>
          </w:p>
        </w:tc>
        <w:tc>
          <w:tcPr>
            <w:tcW w:w="1619" w:type="dxa"/>
            <w:vAlign w:val="center"/>
          </w:tcPr>
          <w:p w:rsidR="00EA0165" w:rsidRPr="00BE0387" w:rsidRDefault="00E448C8" w:rsidP="00BE0387">
            <w:pPr>
              <w:jc w:val="center"/>
              <w:cnfStyle w:val="000000000000" w:firstRow="0" w:lastRow="0" w:firstColumn="0" w:lastColumn="0" w:oddVBand="0" w:evenVBand="0" w:oddHBand="0" w:evenHBand="0" w:firstRowFirstColumn="0" w:firstRowLastColumn="0" w:lastRowFirstColumn="0" w:lastRowLastColumn="0"/>
            </w:pPr>
            <w:r>
              <w:t>Cross (0 m)</w:t>
            </w:r>
          </w:p>
        </w:tc>
        <w:tc>
          <w:tcPr>
            <w:tcW w:w="1560" w:type="dxa"/>
            <w:vAlign w:val="center"/>
          </w:tcPr>
          <w:p w:rsidR="00EA0165" w:rsidRPr="00BE0387" w:rsidRDefault="00E448C8" w:rsidP="00BE0387">
            <w:pPr>
              <w:jc w:val="center"/>
              <w:cnfStyle w:val="000000000000" w:firstRow="0" w:lastRow="0" w:firstColumn="0" w:lastColumn="0" w:oddVBand="0" w:evenVBand="0" w:oddHBand="0" w:evenHBand="0" w:firstRowFirstColumn="0" w:firstRowLastColumn="0" w:lastRowFirstColumn="0" w:lastRowLastColumn="0"/>
            </w:pPr>
            <w:r>
              <w:t>Cross (0 m)</w:t>
            </w:r>
          </w:p>
        </w:tc>
        <w:tc>
          <w:tcPr>
            <w:tcW w:w="1559" w:type="dxa"/>
            <w:vAlign w:val="center"/>
          </w:tcPr>
          <w:p w:rsidR="00EA0165" w:rsidRPr="00BE0387" w:rsidRDefault="00E448C8" w:rsidP="00BE0387">
            <w:pPr>
              <w:jc w:val="center"/>
              <w:cnfStyle w:val="000000000000" w:firstRow="0" w:lastRow="0" w:firstColumn="0" w:lastColumn="0" w:oddVBand="0" w:evenVBand="0" w:oddHBand="0" w:evenHBand="0" w:firstRowFirstColumn="0" w:firstRowLastColumn="0" w:lastRowFirstColumn="0" w:lastRowLastColumn="0"/>
            </w:pPr>
            <w:r>
              <w:t>Cross (0 m)</w:t>
            </w:r>
          </w:p>
        </w:tc>
      </w:tr>
    </w:tbl>
    <w:p w:rsidR="00EA0165" w:rsidRPr="00A74692" w:rsidRDefault="00EA0165" w:rsidP="00A74692"/>
    <w:p w:rsidR="00AA35A8" w:rsidRDefault="00CE60E4" w:rsidP="00AA35A8">
      <w:r>
        <w:t>For each proximity indicator</w:t>
      </w:r>
      <w:r w:rsidR="00AA35A8">
        <w:t xml:space="preserve"> if the failure of the asset in question will have an impact on a PESTLE cat</w:t>
      </w:r>
      <w:r w:rsidR="00E448C8">
        <w:t xml:space="preserve">egory it is given a score of 1. </w:t>
      </w:r>
      <w:r w:rsidR="00AA35A8">
        <w:t>The sum</w:t>
      </w:r>
      <w:r w:rsidR="002E265D">
        <w:t xml:space="preserve"> for each PESTLE category ranging from 0 to 5 is then assigned a standard Additional Proximity Score (APS). The APS is currently the same for all three </w:t>
      </w:r>
      <w:r>
        <w:t>networks. Table</w:t>
      </w:r>
      <w:r w:rsidR="000B5ED0">
        <w:t xml:space="preserve"> 5 continue</w:t>
      </w:r>
      <w:r>
        <w:t>s</w:t>
      </w:r>
      <w:r w:rsidR="000B5ED0">
        <w:t xml:space="preserve"> the</w:t>
      </w:r>
      <w:r w:rsidR="002E265D">
        <w:t xml:space="preserve"> example for the failure of a </w:t>
      </w:r>
      <w:r w:rsidR="000B5ED0">
        <w:t xml:space="preserve">200 mm </w:t>
      </w:r>
      <w:r w:rsidR="002E265D">
        <w:t>wastewater pipe that is near a waterbody and a public space</w:t>
      </w:r>
      <w:r>
        <w:t xml:space="preserve"> and Table 6 shows the lookup values for the APS</w:t>
      </w:r>
      <w:r w:rsidR="002E265D">
        <w:t>.</w:t>
      </w:r>
    </w:p>
    <w:p w:rsidR="002E265D" w:rsidRDefault="002E265D" w:rsidP="00AA35A8"/>
    <w:p w:rsidR="002E265D" w:rsidRDefault="002E265D" w:rsidP="00AA35A8">
      <w:r>
        <w:t>Table 5. Proximity Indicators scored against PESTLE categories</w:t>
      </w:r>
    </w:p>
    <w:tbl>
      <w:tblPr>
        <w:tblStyle w:val="GridTable4-Accent1"/>
        <w:tblW w:w="0" w:type="auto"/>
        <w:tblLook w:val="04A0" w:firstRow="1" w:lastRow="0" w:firstColumn="1" w:lastColumn="0" w:noHBand="0" w:noVBand="1"/>
      </w:tblPr>
      <w:tblGrid>
        <w:gridCol w:w="1340"/>
        <w:gridCol w:w="1340"/>
        <w:gridCol w:w="1340"/>
        <w:gridCol w:w="1340"/>
        <w:gridCol w:w="1341"/>
        <w:gridCol w:w="1341"/>
        <w:gridCol w:w="1341"/>
      </w:tblGrid>
      <w:tr w:rsidR="002E265D" w:rsidTr="00BE0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rsidR="002E265D" w:rsidRDefault="002E265D" w:rsidP="00BE0387">
            <w:pPr>
              <w:jc w:val="center"/>
            </w:pPr>
            <w:r>
              <w:t>PESTLE</w:t>
            </w:r>
          </w:p>
        </w:tc>
        <w:tc>
          <w:tcPr>
            <w:tcW w:w="1340" w:type="dxa"/>
            <w:vAlign w:val="center"/>
          </w:tcPr>
          <w:p w:rsidR="002E265D" w:rsidRDefault="002E265D" w:rsidP="00BE0387">
            <w:pPr>
              <w:jc w:val="center"/>
              <w:cnfStyle w:val="100000000000" w:firstRow="1" w:lastRow="0" w:firstColumn="0" w:lastColumn="0" w:oddVBand="0" w:evenVBand="0" w:oddHBand="0" w:evenHBand="0" w:firstRowFirstColumn="0" w:firstRowLastColumn="0" w:lastRowFirstColumn="0" w:lastRowLastColumn="0"/>
            </w:pPr>
            <w:r>
              <w:t>Waterbody</w:t>
            </w:r>
          </w:p>
        </w:tc>
        <w:tc>
          <w:tcPr>
            <w:tcW w:w="1340" w:type="dxa"/>
            <w:vAlign w:val="center"/>
          </w:tcPr>
          <w:p w:rsidR="002E265D" w:rsidRDefault="002E265D" w:rsidP="00BE0387">
            <w:pPr>
              <w:jc w:val="center"/>
              <w:cnfStyle w:val="100000000000" w:firstRow="1" w:lastRow="0" w:firstColumn="0" w:lastColumn="0" w:oddVBand="0" w:evenVBand="0" w:oddHBand="0" w:evenHBand="0" w:firstRowFirstColumn="0" w:firstRowLastColumn="0" w:lastRowFirstColumn="0" w:lastRowLastColumn="0"/>
            </w:pPr>
            <w:r>
              <w:t>Public Place</w:t>
            </w:r>
          </w:p>
        </w:tc>
        <w:tc>
          <w:tcPr>
            <w:tcW w:w="1340" w:type="dxa"/>
            <w:vAlign w:val="center"/>
          </w:tcPr>
          <w:p w:rsidR="002E265D" w:rsidRDefault="002E265D" w:rsidP="00BE0387">
            <w:pPr>
              <w:jc w:val="center"/>
              <w:cnfStyle w:val="100000000000" w:firstRow="1" w:lastRow="0" w:firstColumn="0" w:lastColumn="0" w:oddVBand="0" w:evenVBand="0" w:oddHBand="0" w:evenHBand="0" w:firstRowFirstColumn="0" w:firstRowLastColumn="0" w:lastRowFirstColumn="0" w:lastRowLastColumn="0"/>
            </w:pPr>
            <w:r>
              <w:t>Water Intake</w:t>
            </w:r>
          </w:p>
        </w:tc>
        <w:tc>
          <w:tcPr>
            <w:tcW w:w="1341" w:type="dxa"/>
            <w:vAlign w:val="center"/>
          </w:tcPr>
          <w:p w:rsidR="002E265D" w:rsidRDefault="002E265D" w:rsidP="00BE0387">
            <w:pPr>
              <w:jc w:val="center"/>
              <w:cnfStyle w:val="100000000000" w:firstRow="1" w:lastRow="0" w:firstColumn="0" w:lastColumn="0" w:oddVBand="0" w:evenVBand="0" w:oddHBand="0" w:evenHBand="0" w:firstRowFirstColumn="0" w:firstRowLastColumn="0" w:lastRowFirstColumn="0" w:lastRowLastColumn="0"/>
            </w:pPr>
            <w:r>
              <w:t>Habitable Premises</w:t>
            </w:r>
          </w:p>
        </w:tc>
        <w:tc>
          <w:tcPr>
            <w:tcW w:w="1341" w:type="dxa"/>
            <w:vAlign w:val="center"/>
          </w:tcPr>
          <w:p w:rsidR="002E265D" w:rsidRDefault="002E265D" w:rsidP="00BE0387">
            <w:pPr>
              <w:jc w:val="center"/>
              <w:cnfStyle w:val="100000000000" w:firstRow="1" w:lastRow="0" w:firstColumn="0" w:lastColumn="0" w:oddVBand="0" w:evenVBand="0" w:oddHBand="0" w:evenHBand="0" w:firstRowFirstColumn="0" w:firstRowLastColumn="0" w:lastRowFirstColumn="0" w:lastRowLastColumn="0"/>
            </w:pPr>
            <w:r>
              <w:t>Key Road</w:t>
            </w:r>
          </w:p>
        </w:tc>
        <w:tc>
          <w:tcPr>
            <w:tcW w:w="1341" w:type="dxa"/>
            <w:vAlign w:val="center"/>
          </w:tcPr>
          <w:p w:rsidR="002E265D" w:rsidRDefault="002E265D" w:rsidP="00BE0387">
            <w:pPr>
              <w:jc w:val="center"/>
              <w:cnfStyle w:val="100000000000" w:firstRow="1" w:lastRow="0" w:firstColumn="0" w:lastColumn="0" w:oddVBand="0" w:evenVBand="0" w:oddHBand="0" w:evenHBand="0" w:firstRowFirstColumn="0" w:firstRowLastColumn="0" w:lastRowFirstColumn="0" w:lastRowLastColumn="0"/>
            </w:pPr>
            <w:r>
              <w:t>Sum of category</w:t>
            </w:r>
          </w:p>
        </w:tc>
      </w:tr>
      <w:tr w:rsidR="002E265D" w:rsidTr="00BE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rsidR="002E265D" w:rsidRDefault="002E265D" w:rsidP="00BE0387">
            <w:pPr>
              <w:jc w:val="center"/>
            </w:pPr>
            <w:r>
              <w:t>P</w:t>
            </w:r>
          </w:p>
        </w:tc>
        <w:tc>
          <w:tcPr>
            <w:tcW w:w="1340"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1</w:t>
            </w:r>
          </w:p>
        </w:tc>
        <w:tc>
          <w:tcPr>
            <w:tcW w:w="1340"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1</w:t>
            </w:r>
          </w:p>
        </w:tc>
        <w:tc>
          <w:tcPr>
            <w:tcW w:w="1340"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0</w:t>
            </w:r>
          </w:p>
        </w:tc>
        <w:tc>
          <w:tcPr>
            <w:tcW w:w="1341"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0</w:t>
            </w:r>
          </w:p>
        </w:tc>
        <w:tc>
          <w:tcPr>
            <w:tcW w:w="1341"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0</w:t>
            </w:r>
          </w:p>
        </w:tc>
        <w:tc>
          <w:tcPr>
            <w:tcW w:w="1341"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2</w:t>
            </w:r>
          </w:p>
        </w:tc>
      </w:tr>
      <w:tr w:rsidR="002E265D" w:rsidTr="00BE0387">
        <w:tc>
          <w:tcPr>
            <w:cnfStyle w:val="001000000000" w:firstRow="0" w:lastRow="0" w:firstColumn="1" w:lastColumn="0" w:oddVBand="0" w:evenVBand="0" w:oddHBand="0" w:evenHBand="0" w:firstRowFirstColumn="0" w:firstRowLastColumn="0" w:lastRowFirstColumn="0" w:lastRowLastColumn="0"/>
            <w:tcW w:w="1340" w:type="dxa"/>
            <w:vAlign w:val="center"/>
          </w:tcPr>
          <w:p w:rsidR="002E265D" w:rsidRDefault="002E265D" w:rsidP="00BE0387">
            <w:pPr>
              <w:jc w:val="center"/>
            </w:pPr>
            <w:r>
              <w:t>E</w:t>
            </w:r>
          </w:p>
        </w:tc>
        <w:tc>
          <w:tcPr>
            <w:tcW w:w="1340"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1</w:t>
            </w:r>
          </w:p>
        </w:tc>
        <w:tc>
          <w:tcPr>
            <w:tcW w:w="1340"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0</w:t>
            </w:r>
          </w:p>
        </w:tc>
        <w:tc>
          <w:tcPr>
            <w:tcW w:w="1340"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0</w:t>
            </w:r>
          </w:p>
        </w:tc>
        <w:tc>
          <w:tcPr>
            <w:tcW w:w="1341"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0</w:t>
            </w:r>
          </w:p>
        </w:tc>
        <w:tc>
          <w:tcPr>
            <w:tcW w:w="1341"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0</w:t>
            </w:r>
          </w:p>
        </w:tc>
        <w:tc>
          <w:tcPr>
            <w:tcW w:w="1341"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1</w:t>
            </w:r>
          </w:p>
        </w:tc>
      </w:tr>
      <w:tr w:rsidR="002E265D" w:rsidTr="00BE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rsidR="002E265D" w:rsidRDefault="002E265D" w:rsidP="00BE0387">
            <w:pPr>
              <w:jc w:val="center"/>
            </w:pPr>
            <w:r>
              <w:t>S</w:t>
            </w:r>
          </w:p>
        </w:tc>
        <w:tc>
          <w:tcPr>
            <w:tcW w:w="1340"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1</w:t>
            </w:r>
          </w:p>
        </w:tc>
        <w:tc>
          <w:tcPr>
            <w:tcW w:w="1340"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1</w:t>
            </w:r>
          </w:p>
        </w:tc>
        <w:tc>
          <w:tcPr>
            <w:tcW w:w="1340"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0</w:t>
            </w:r>
          </w:p>
        </w:tc>
        <w:tc>
          <w:tcPr>
            <w:tcW w:w="1341"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0</w:t>
            </w:r>
          </w:p>
        </w:tc>
        <w:tc>
          <w:tcPr>
            <w:tcW w:w="1341"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0</w:t>
            </w:r>
          </w:p>
        </w:tc>
        <w:tc>
          <w:tcPr>
            <w:tcW w:w="1341"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2</w:t>
            </w:r>
          </w:p>
        </w:tc>
      </w:tr>
      <w:tr w:rsidR="002E265D" w:rsidTr="00BE0387">
        <w:tc>
          <w:tcPr>
            <w:cnfStyle w:val="001000000000" w:firstRow="0" w:lastRow="0" w:firstColumn="1" w:lastColumn="0" w:oddVBand="0" w:evenVBand="0" w:oddHBand="0" w:evenHBand="0" w:firstRowFirstColumn="0" w:firstRowLastColumn="0" w:lastRowFirstColumn="0" w:lastRowLastColumn="0"/>
            <w:tcW w:w="1340" w:type="dxa"/>
            <w:vAlign w:val="center"/>
          </w:tcPr>
          <w:p w:rsidR="002E265D" w:rsidRDefault="002E265D" w:rsidP="00BE0387">
            <w:pPr>
              <w:jc w:val="center"/>
            </w:pPr>
            <w:r>
              <w:t>T</w:t>
            </w:r>
          </w:p>
        </w:tc>
        <w:tc>
          <w:tcPr>
            <w:tcW w:w="1340"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0</w:t>
            </w:r>
          </w:p>
        </w:tc>
        <w:tc>
          <w:tcPr>
            <w:tcW w:w="1340"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1</w:t>
            </w:r>
          </w:p>
        </w:tc>
        <w:tc>
          <w:tcPr>
            <w:tcW w:w="1340"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0</w:t>
            </w:r>
          </w:p>
        </w:tc>
        <w:tc>
          <w:tcPr>
            <w:tcW w:w="1341"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0</w:t>
            </w:r>
          </w:p>
        </w:tc>
        <w:tc>
          <w:tcPr>
            <w:tcW w:w="1341"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0</w:t>
            </w:r>
          </w:p>
        </w:tc>
        <w:tc>
          <w:tcPr>
            <w:tcW w:w="1341"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1</w:t>
            </w:r>
          </w:p>
        </w:tc>
      </w:tr>
      <w:tr w:rsidR="002E265D" w:rsidTr="00BE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rsidR="002E265D" w:rsidRDefault="002E265D" w:rsidP="00BE0387">
            <w:pPr>
              <w:jc w:val="center"/>
            </w:pPr>
            <w:r>
              <w:t>L</w:t>
            </w:r>
          </w:p>
        </w:tc>
        <w:tc>
          <w:tcPr>
            <w:tcW w:w="1340"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1</w:t>
            </w:r>
          </w:p>
        </w:tc>
        <w:tc>
          <w:tcPr>
            <w:tcW w:w="1340"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0</w:t>
            </w:r>
          </w:p>
        </w:tc>
        <w:tc>
          <w:tcPr>
            <w:tcW w:w="1340"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0</w:t>
            </w:r>
          </w:p>
        </w:tc>
        <w:tc>
          <w:tcPr>
            <w:tcW w:w="1341"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0</w:t>
            </w:r>
          </w:p>
        </w:tc>
        <w:tc>
          <w:tcPr>
            <w:tcW w:w="1341"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0</w:t>
            </w:r>
          </w:p>
        </w:tc>
        <w:tc>
          <w:tcPr>
            <w:tcW w:w="1341" w:type="dxa"/>
            <w:vAlign w:val="center"/>
          </w:tcPr>
          <w:p w:rsidR="002E265D" w:rsidRDefault="002E265D" w:rsidP="00BE0387">
            <w:pPr>
              <w:jc w:val="center"/>
              <w:cnfStyle w:val="000000100000" w:firstRow="0" w:lastRow="0" w:firstColumn="0" w:lastColumn="0" w:oddVBand="0" w:evenVBand="0" w:oddHBand="1" w:evenHBand="0" w:firstRowFirstColumn="0" w:firstRowLastColumn="0" w:lastRowFirstColumn="0" w:lastRowLastColumn="0"/>
            </w:pPr>
            <w:r>
              <w:t>1</w:t>
            </w:r>
          </w:p>
        </w:tc>
      </w:tr>
      <w:tr w:rsidR="002E265D" w:rsidTr="00BE0387">
        <w:tc>
          <w:tcPr>
            <w:cnfStyle w:val="001000000000" w:firstRow="0" w:lastRow="0" w:firstColumn="1" w:lastColumn="0" w:oddVBand="0" w:evenVBand="0" w:oddHBand="0" w:evenHBand="0" w:firstRowFirstColumn="0" w:firstRowLastColumn="0" w:lastRowFirstColumn="0" w:lastRowLastColumn="0"/>
            <w:tcW w:w="1340" w:type="dxa"/>
            <w:vAlign w:val="center"/>
          </w:tcPr>
          <w:p w:rsidR="002E265D" w:rsidRDefault="002E265D" w:rsidP="00BE0387">
            <w:pPr>
              <w:jc w:val="center"/>
            </w:pPr>
            <w:r>
              <w:t>E</w:t>
            </w:r>
          </w:p>
        </w:tc>
        <w:tc>
          <w:tcPr>
            <w:tcW w:w="1340"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1</w:t>
            </w:r>
          </w:p>
        </w:tc>
        <w:tc>
          <w:tcPr>
            <w:tcW w:w="1340"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0</w:t>
            </w:r>
          </w:p>
        </w:tc>
        <w:tc>
          <w:tcPr>
            <w:tcW w:w="1340"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0</w:t>
            </w:r>
          </w:p>
        </w:tc>
        <w:tc>
          <w:tcPr>
            <w:tcW w:w="1341"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0</w:t>
            </w:r>
          </w:p>
        </w:tc>
        <w:tc>
          <w:tcPr>
            <w:tcW w:w="1341"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0</w:t>
            </w:r>
          </w:p>
        </w:tc>
        <w:tc>
          <w:tcPr>
            <w:tcW w:w="1341" w:type="dxa"/>
            <w:vAlign w:val="center"/>
          </w:tcPr>
          <w:p w:rsidR="002E265D" w:rsidRDefault="002E265D" w:rsidP="00BE0387">
            <w:pPr>
              <w:jc w:val="center"/>
              <w:cnfStyle w:val="000000000000" w:firstRow="0" w:lastRow="0" w:firstColumn="0" w:lastColumn="0" w:oddVBand="0" w:evenVBand="0" w:oddHBand="0" w:evenHBand="0" w:firstRowFirstColumn="0" w:firstRowLastColumn="0" w:lastRowFirstColumn="0" w:lastRowLastColumn="0"/>
            </w:pPr>
            <w:r>
              <w:t>1</w:t>
            </w:r>
          </w:p>
        </w:tc>
      </w:tr>
    </w:tbl>
    <w:p w:rsidR="002E265D" w:rsidRDefault="002E265D" w:rsidP="00AA35A8"/>
    <w:p w:rsidR="002E265D" w:rsidRDefault="002E265D" w:rsidP="00AA35A8">
      <w:r>
        <w:t>Table 6. PESTLE sum lookup for</w:t>
      </w:r>
      <w:r w:rsidR="00BE0387">
        <w:t xml:space="preserve"> Additional</w:t>
      </w:r>
      <w:r>
        <w:t xml:space="preserve"> Proximity Score.</w:t>
      </w:r>
    </w:p>
    <w:tbl>
      <w:tblPr>
        <w:tblStyle w:val="GridTable4-Accent1"/>
        <w:tblW w:w="0" w:type="auto"/>
        <w:tblLook w:val="04A0" w:firstRow="1" w:lastRow="0" w:firstColumn="1" w:lastColumn="0" w:noHBand="0" w:noVBand="1"/>
      </w:tblPr>
      <w:tblGrid>
        <w:gridCol w:w="1340"/>
        <w:gridCol w:w="1340"/>
      </w:tblGrid>
      <w:tr w:rsidR="002E265D" w:rsidTr="00BE0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rsidR="002E265D" w:rsidRPr="00BE0387" w:rsidRDefault="002E265D" w:rsidP="00BE0387">
            <w:pPr>
              <w:jc w:val="center"/>
            </w:pPr>
            <w:r w:rsidRPr="00BE0387">
              <w:t>Sum of category</w:t>
            </w:r>
          </w:p>
        </w:tc>
        <w:tc>
          <w:tcPr>
            <w:tcW w:w="1340" w:type="dxa"/>
            <w:vAlign w:val="center"/>
          </w:tcPr>
          <w:p w:rsidR="002E265D" w:rsidRPr="00BE0387" w:rsidRDefault="002E265D" w:rsidP="00BE0387">
            <w:pPr>
              <w:jc w:val="center"/>
              <w:cnfStyle w:val="100000000000" w:firstRow="1" w:lastRow="0" w:firstColumn="0" w:lastColumn="0" w:oddVBand="0" w:evenVBand="0" w:oddHBand="0" w:evenHBand="0" w:firstRowFirstColumn="0" w:firstRowLastColumn="0" w:lastRowFirstColumn="0" w:lastRowLastColumn="0"/>
            </w:pPr>
            <w:r w:rsidRPr="00BE0387">
              <w:t>Additional Proximity Score</w:t>
            </w:r>
          </w:p>
        </w:tc>
      </w:tr>
      <w:tr w:rsidR="002E265D" w:rsidTr="00BE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rsidR="002E265D" w:rsidRPr="00BE0387" w:rsidRDefault="002E265D" w:rsidP="00BE0387">
            <w:pPr>
              <w:jc w:val="center"/>
              <w:rPr>
                <w:rFonts w:cs="Arial"/>
                <w:b w:val="0"/>
              </w:rPr>
            </w:pPr>
            <w:r w:rsidRPr="00BE0387">
              <w:rPr>
                <w:rFonts w:cs="Arial"/>
                <w:b w:val="0"/>
                <w:color w:val="000000"/>
              </w:rPr>
              <w:t>0</w:t>
            </w:r>
          </w:p>
        </w:tc>
        <w:tc>
          <w:tcPr>
            <w:tcW w:w="1340" w:type="dxa"/>
            <w:vAlign w:val="center"/>
          </w:tcPr>
          <w:p w:rsidR="002E265D" w:rsidRPr="00BE0387" w:rsidRDefault="002E265D" w:rsidP="00BE0387">
            <w:pPr>
              <w:jc w:val="center"/>
              <w:cnfStyle w:val="000000100000" w:firstRow="0" w:lastRow="0" w:firstColumn="0" w:lastColumn="0" w:oddVBand="0" w:evenVBand="0" w:oddHBand="1" w:evenHBand="0" w:firstRowFirstColumn="0" w:firstRowLastColumn="0" w:lastRowFirstColumn="0" w:lastRowLastColumn="0"/>
              <w:rPr>
                <w:rFonts w:cs="Arial"/>
              </w:rPr>
            </w:pPr>
            <w:r w:rsidRPr="00BE0387">
              <w:rPr>
                <w:rFonts w:cs="Arial"/>
                <w:color w:val="000000"/>
              </w:rPr>
              <w:t>0.0</w:t>
            </w:r>
          </w:p>
        </w:tc>
      </w:tr>
      <w:tr w:rsidR="002E265D" w:rsidTr="00BE0387">
        <w:tc>
          <w:tcPr>
            <w:cnfStyle w:val="001000000000" w:firstRow="0" w:lastRow="0" w:firstColumn="1" w:lastColumn="0" w:oddVBand="0" w:evenVBand="0" w:oddHBand="0" w:evenHBand="0" w:firstRowFirstColumn="0" w:firstRowLastColumn="0" w:lastRowFirstColumn="0" w:lastRowLastColumn="0"/>
            <w:tcW w:w="1340" w:type="dxa"/>
            <w:vAlign w:val="center"/>
          </w:tcPr>
          <w:p w:rsidR="002E265D" w:rsidRPr="00BE0387" w:rsidRDefault="002E265D" w:rsidP="00BE0387">
            <w:pPr>
              <w:jc w:val="center"/>
              <w:rPr>
                <w:rFonts w:cs="Arial"/>
                <w:b w:val="0"/>
              </w:rPr>
            </w:pPr>
            <w:r w:rsidRPr="00BE0387">
              <w:rPr>
                <w:rFonts w:cs="Arial"/>
                <w:b w:val="0"/>
                <w:color w:val="000000"/>
              </w:rPr>
              <w:t>1</w:t>
            </w:r>
          </w:p>
        </w:tc>
        <w:tc>
          <w:tcPr>
            <w:tcW w:w="1340" w:type="dxa"/>
            <w:vAlign w:val="center"/>
          </w:tcPr>
          <w:p w:rsidR="002E265D" w:rsidRPr="00BE0387" w:rsidRDefault="002E265D" w:rsidP="00BE0387">
            <w:pPr>
              <w:jc w:val="center"/>
              <w:cnfStyle w:val="000000000000" w:firstRow="0" w:lastRow="0" w:firstColumn="0" w:lastColumn="0" w:oddVBand="0" w:evenVBand="0" w:oddHBand="0" w:evenHBand="0" w:firstRowFirstColumn="0" w:firstRowLastColumn="0" w:lastRowFirstColumn="0" w:lastRowLastColumn="0"/>
              <w:rPr>
                <w:rFonts w:cs="Arial"/>
              </w:rPr>
            </w:pPr>
            <w:r w:rsidRPr="00BE0387">
              <w:rPr>
                <w:rFonts w:cs="Arial"/>
                <w:color w:val="000000"/>
              </w:rPr>
              <w:t>1.0</w:t>
            </w:r>
          </w:p>
        </w:tc>
      </w:tr>
      <w:tr w:rsidR="002E265D" w:rsidTr="00BE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rsidR="002E265D" w:rsidRPr="00BE0387" w:rsidRDefault="002E265D" w:rsidP="00BE0387">
            <w:pPr>
              <w:jc w:val="center"/>
              <w:rPr>
                <w:rFonts w:cs="Arial"/>
                <w:b w:val="0"/>
              </w:rPr>
            </w:pPr>
            <w:r w:rsidRPr="00BE0387">
              <w:rPr>
                <w:rFonts w:cs="Arial"/>
                <w:b w:val="0"/>
                <w:color w:val="000000"/>
              </w:rPr>
              <w:t>2</w:t>
            </w:r>
          </w:p>
        </w:tc>
        <w:tc>
          <w:tcPr>
            <w:tcW w:w="1340" w:type="dxa"/>
            <w:vAlign w:val="center"/>
          </w:tcPr>
          <w:p w:rsidR="002E265D" w:rsidRPr="00BE0387" w:rsidRDefault="002E265D" w:rsidP="00BE0387">
            <w:pPr>
              <w:jc w:val="center"/>
              <w:cnfStyle w:val="000000100000" w:firstRow="0" w:lastRow="0" w:firstColumn="0" w:lastColumn="0" w:oddVBand="0" w:evenVBand="0" w:oddHBand="1" w:evenHBand="0" w:firstRowFirstColumn="0" w:firstRowLastColumn="0" w:lastRowFirstColumn="0" w:lastRowLastColumn="0"/>
              <w:rPr>
                <w:rFonts w:cs="Arial"/>
              </w:rPr>
            </w:pPr>
            <w:r w:rsidRPr="00BE0387">
              <w:rPr>
                <w:rFonts w:cs="Arial"/>
                <w:color w:val="000000"/>
              </w:rPr>
              <w:t>1.5</w:t>
            </w:r>
          </w:p>
        </w:tc>
      </w:tr>
      <w:tr w:rsidR="002E265D" w:rsidTr="00BE0387">
        <w:tc>
          <w:tcPr>
            <w:cnfStyle w:val="001000000000" w:firstRow="0" w:lastRow="0" w:firstColumn="1" w:lastColumn="0" w:oddVBand="0" w:evenVBand="0" w:oddHBand="0" w:evenHBand="0" w:firstRowFirstColumn="0" w:firstRowLastColumn="0" w:lastRowFirstColumn="0" w:lastRowLastColumn="0"/>
            <w:tcW w:w="1340" w:type="dxa"/>
            <w:vAlign w:val="center"/>
          </w:tcPr>
          <w:p w:rsidR="002E265D" w:rsidRPr="00BE0387" w:rsidRDefault="002E265D" w:rsidP="00BE0387">
            <w:pPr>
              <w:jc w:val="center"/>
              <w:rPr>
                <w:rFonts w:cs="Arial"/>
                <w:b w:val="0"/>
              </w:rPr>
            </w:pPr>
            <w:r w:rsidRPr="00BE0387">
              <w:rPr>
                <w:rFonts w:cs="Arial"/>
                <w:b w:val="0"/>
                <w:color w:val="000000"/>
              </w:rPr>
              <w:t>3</w:t>
            </w:r>
          </w:p>
        </w:tc>
        <w:tc>
          <w:tcPr>
            <w:tcW w:w="1340" w:type="dxa"/>
            <w:vAlign w:val="center"/>
          </w:tcPr>
          <w:p w:rsidR="002E265D" w:rsidRPr="00BE0387" w:rsidRDefault="002E265D" w:rsidP="00BE0387">
            <w:pPr>
              <w:jc w:val="center"/>
              <w:cnfStyle w:val="000000000000" w:firstRow="0" w:lastRow="0" w:firstColumn="0" w:lastColumn="0" w:oddVBand="0" w:evenVBand="0" w:oddHBand="0" w:evenHBand="0" w:firstRowFirstColumn="0" w:firstRowLastColumn="0" w:lastRowFirstColumn="0" w:lastRowLastColumn="0"/>
              <w:rPr>
                <w:rFonts w:cs="Arial"/>
              </w:rPr>
            </w:pPr>
            <w:r w:rsidRPr="00BE0387">
              <w:rPr>
                <w:rFonts w:cs="Arial"/>
                <w:color w:val="000000"/>
              </w:rPr>
              <w:t>1.8</w:t>
            </w:r>
          </w:p>
        </w:tc>
      </w:tr>
      <w:tr w:rsidR="002E265D" w:rsidTr="00BE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Align w:val="center"/>
          </w:tcPr>
          <w:p w:rsidR="002E265D" w:rsidRPr="00BE0387" w:rsidRDefault="002E265D" w:rsidP="00BE0387">
            <w:pPr>
              <w:jc w:val="center"/>
              <w:rPr>
                <w:rFonts w:cs="Arial"/>
                <w:b w:val="0"/>
              </w:rPr>
            </w:pPr>
            <w:r w:rsidRPr="00BE0387">
              <w:rPr>
                <w:rFonts w:cs="Arial"/>
                <w:b w:val="0"/>
                <w:color w:val="000000"/>
              </w:rPr>
              <w:t>4</w:t>
            </w:r>
          </w:p>
        </w:tc>
        <w:tc>
          <w:tcPr>
            <w:tcW w:w="1340" w:type="dxa"/>
            <w:vAlign w:val="center"/>
          </w:tcPr>
          <w:p w:rsidR="002E265D" w:rsidRPr="00BE0387" w:rsidRDefault="002E265D" w:rsidP="00BE0387">
            <w:pPr>
              <w:jc w:val="center"/>
              <w:cnfStyle w:val="000000100000" w:firstRow="0" w:lastRow="0" w:firstColumn="0" w:lastColumn="0" w:oddVBand="0" w:evenVBand="0" w:oddHBand="1" w:evenHBand="0" w:firstRowFirstColumn="0" w:firstRowLastColumn="0" w:lastRowFirstColumn="0" w:lastRowLastColumn="0"/>
              <w:rPr>
                <w:rFonts w:cs="Arial"/>
              </w:rPr>
            </w:pPr>
            <w:r w:rsidRPr="00BE0387">
              <w:rPr>
                <w:rFonts w:cs="Arial"/>
                <w:color w:val="000000"/>
              </w:rPr>
              <w:t>2.2</w:t>
            </w:r>
          </w:p>
        </w:tc>
      </w:tr>
      <w:tr w:rsidR="002E265D" w:rsidTr="00BE0387">
        <w:tc>
          <w:tcPr>
            <w:cnfStyle w:val="001000000000" w:firstRow="0" w:lastRow="0" w:firstColumn="1" w:lastColumn="0" w:oddVBand="0" w:evenVBand="0" w:oddHBand="0" w:evenHBand="0" w:firstRowFirstColumn="0" w:firstRowLastColumn="0" w:lastRowFirstColumn="0" w:lastRowLastColumn="0"/>
            <w:tcW w:w="1340" w:type="dxa"/>
            <w:vAlign w:val="center"/>
          </w:tcPr>
          <w:p w:rsidR="002E265D" w:rsidRPr="00BE0387" w:rsidRDefault="002E265D" w:rsidP="00BE0387">
            <w:pPr>
              <w:jc w:val="center"/>
              <w:rPr>
                <w:rFonts w:cs="Arial"/>
                <w:b w:val="0"/>
              </w:rPr>
            </w:pPr>
            <w:r w:rsidRPr="00BE0387">
              <w:rPr>
                <w:rFonts w:cs="Arial"/>
                <w:b w:val="0"/>
                <w:color w:val="000000"/>
              </w:rPr>
              <w:t>5</w:t>
            </w:r>
          </w:p>
        </w:tc>
        <w:tc>
          <w:tcPr>
            <w:tcW w:w="1340" w:type="dxa"/>
            <w:vAlign w:val="center"/>
          </w:tcPr>
          <w:p w:rsidR="002E265D" w:rsidRPr="00BE0387" w:rsidRDefault="002E265D" w:rsidP="00BE0387">
            <w:pPr>
              <w:jc w:val="center"/>
              <w:cnfStyle w:val="000000000000" w:firstRow="0" w:lastRow="0" w:firstColumn="0" w:lastColumn="0" w:oddVBand="0" w:evenVBand="0" w:oddHBand="0" w:evenHBand="0" w:firstRowFirstColumn="0" w:firstRowLastColumn="0" w:lastRowFirstColumn="0" w:lastRowLastColumn="0"/>
              <w:rPr>
                <w:rFonts w:cs="Arial"/>
              </w:rPr>
            </w:pPr>
            <w:r w:rsidRPr="00BE0387">
              <w:rPr>
                <w:rFonts w:cs="Arial"/>
                <w:color w:val="000000"/>
              </w:rPr>
              <w:t>2.5</w:t>
            </w:r>
          </w:p>
        </w:tc>
      </w:tr>
    </w:tbl>
    <w:p w:rsidR="002E265D" w:rsidRDefault="002E265D" w:rsidP="00AA35A8"/>
    <w:p w:rsidR="00F145AB" w:rsidRDefault="00F145AB" w:rsidP="00F145AB">
      <w:pPr>
        <w:pStyle w:val="Heading2"/>
      </w:pPr>
      <w:bookmarkStart w:id="38" w:name="_Toc14252173"/>
      <w:r>
        <w:t>Final Consequence Calculation</w:t>
      </w:r>
      <w:bookmarkEnd w:id="38"/>
    </w:p>
    <w:p w:rsidR="00BE0387" w:rsidRDefault="007D5D44" w:rsidP="00BE0387">
      <w:r>
        <w:t>The last step in the consequence calculation is to add the APS to the standard consequence PESTLE scores and use the CRMF equation to calcul</w:t>
      </w:r>
      <w:r w:rsidR="004C1589">
        <w:t>ate the final criticality score as shown in Table 7.</w:t>
      </w:r>
    </w:p>
    <w:p w:rsidR="004C1589" w:rsidRDefault="004C1589" w:rsidP="00BE0387"/>
    <w:p w:rsidR="004C1589" w:rsidRDefault="004C1589" w:rsidP="00BE0387"/>
    <w:p w:rsidR="004C1589" w:rsidRDefault="004C1589" w:rsidP="00BE0387"/>
    <w:p w:rsidR="004C1589" w:rsidRDefault="004C1589" w:rsidP="00BE0387"/>
    <w:p w:rsidR="004C1589" w:rsidRDefault="004C1589" w:rsidP="00BE0387"/>
    <w:p w:rsidR="004C1589" w:rsidRDefault="004C1589" w:rsidP="00BE0387"/>
    <w:p w:rsidR="004C1589" w:rsidRDefault="004C1589" w:rsidP="00BE0387"/>
    <w:p w:rsidR="004C1589" w:rsidRDefault="004C1589" w:rsidP="00BE0387"/>
    <w:p w:rsidR="004C1589" w:rsidRDefault="004C1589" w:rsidP="00BE0387"/>
    <w:p w:rsidR="004C1589" w:rsidRDefault="004C1589" w:rsidP="00BE0387">
      <w:r>
        <w:t xml:space="preserve">Table 7. </w:t>
      </w:r>
      <w:r w:rsidR="00FC0215">
        <w:t>Final criticality score calculation</w:t>
      </w:r>
    </w:p>
    <w:tbl>
      <w:tblPr>
        <w:tblStyle w:val="GridTable4-Accent1"/>
        <w:tblW w:w="0" w:type="auto"/>
        <w:tblLook w:val="04A0" w:firstRow="1" w:lastRow="0" w:firstColumn="1" w:lastColumn="0" w:noHBand="0" w:noVBand="1"/>
      </w:tblPr>
      <w:tblGrid>
        <w:gridCol w:w="1072"/>
        <w:gridCol w:w="1072"/>
        <w:gridCol w:w="851"/>
        <w:gridCol w:w="851"/>
        <w:gridCol w:w="851"/>
        <w:gridCol w:w="851"/>
        <w:gridCol w:w="851"/>
        <w:gridCol w:w="851"/>
        <w:gridCol w:w="851"/>
      </w:tblGrid>
      <w:tr w:rsidR="004C1589" w:rsidTr="00AC7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center"/>
          </w:tcPr>
          <w:p w:rsidR="004C1589" w:rsidRPr="00673B07" w:rsidRDefault="004C1589" w:rsidP="00645DCB">
            <w:pPr>
              <w:jc w:val="center"/>
              <w:rPr>
                <w:rFonts w:cs="Arial"/>
              </w:rPr>
            </w:pPr>
            <w:r w:rsidRPr="00673B07">
              <w:rPr>
                <w:rFonts w:cs="Arial"/>
              </w:rPr>
              <w:t>Min Diameter (mm)</w:t>
            </w:r>
          </w:p>
        </w:tc>
        <w:tc>
          <w:tcPr>
            <w:tcW w:w="1072" w:type="dxa"/>
            <w:vAlign w:val="center"/>
          </w:tcPr>
          <w:p w:rsidR="004C1589" w:rsidRPr="00673B07" w:rsidRDefault="004C1589" w:rsidP="00645DCB">
            <w:pPr>
              <w:jc w:val="center"/>
              <w:cnfStyle w:val="100000000000" w:firstRow="1" w:lastRow="0" w:firstColumn="0" w:lastColumn="0" w:oddVBand="0" w:evenVBand="0" w:oddHBand="0" w:evenHBand="0" w:firstRowFirstColumn="0" w:firstRowLastColumn="0" w:lastRowFirstColumn="0" w:lastRowLastColumn="0"/>
              <w:rPr>
                <w:rFonts w:cs="Arial"/>
              </w:rPr>
            </w:pPr>
            <w:r w:rsidRPr="00673B07">
              <w:rPr>
                <w:rFonts w:cs="Arial"/>
              </w:rPr>
              <w:t>Max Diameter (mm)</w:t>
            </w:r>
          </w:p>
        </w:tc>
        <w:tc>
          <w:tcPr>
            <w:tcW w:w="851" w:type="dxa"/>
            <w:vAlign w:val="center"/>
          </w:tcPr>
          <w:p w:rsidR="004C1589" w:rsidRPr="00673B07" w:rsidRDefault="004C1589" w:rsidP="00645DC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P</w:t>
            </w:r>
          </w:p>
        </w:tc>
        <w:tc>
          <w:tcPr>
            <w:tcW w:w="851" w:type="dxa"/>
            <w:vAlign w:val="center"/>
          </w:tcPr>
          <w:p w:rsidR="004C1589" w:rsidRPr="00673B07" w:rsidRDefault="004C1589" w:rsidP="00645DC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E</w:t>
            </w:r>
          </w:p>
        </w:tc>
        <w:tc>
          <w:tcPr>
            <w:tcW w:w="851" w:type="dxa"/>
            <w:vAlign w:val="center"/>
          </w:tcPr>
          <w:p w:rsidR="004C1589" w:rsidRPr="00673B07" w:rsidRDefault="004C1589" w:rsidP="00645DC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w:t>
            </w:r>
          </w:p>
        </w:tc>
        <w:tc>
          <w:tcPr>
            <w:tcW w:w="851" w:type="dxa"/>
            <w:vAlign w:val="center"/>
          </w:tcPr>
          <w:p w:rsidR="004C1589" w:rsidRPr="00673B07" w:rsidRDefault="004C1589" w:rsidP="00645DC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T</w:t>
            </w:r>
          </w:p>
        </w:tc>
        <w:tc>
          <w:tcPr>
            <w:tcW w:w="851" w:type="dxa"/>
            <w:vAlign w:val="center"/>
          </w:tcPr>
          <w:p w:rsidR="004C1589" w:rsidRPr="00673B07" w:rsidRDefault="004C1589" w:rsidP="00645DC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L</w:t>
            </w:r>
          </w:p>
        </w:tc>
        <w:tc>
          <w:tcPr>
            <w:tcW w:w="851" w:type="dxa"/>
            <w:vAlign w:val="center"/>
          </w:tcPr>
          <w:p w:rsidR="004C1589" w:rsidRPr="00673B07" w:rsidRDefault="004C1589" w:rsidP="00645DC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E</w:t>
            </w:r>
          </w:p>
        </w:tc>
        <w:tc>
          <w:tcPr>
            <w:tcW w:w="851" w:type="dxa"/>
          </w:tcPr>
          <w:p w:rsidR="004C1589" w:rsidRDefault="004C1589" w:rsidP="00645DC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Final Score</w:t>
            </w:r>
          </w:p>
        </w:tc>
      </w:tr>
      <w:tr w:rsidR="004C1589" w:rsidTr="00AC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bottom"/>
          </w:tcPr>
          <w:p w:rsidR="004C1589" w:rsidRPr="00673B07" w:rsidRDefault="004C1589" w:rsidP="00645DCB">
            <w:pPr>
              <w:jc w:val="center"/>
              <w:rPr>
                <w:rFonts w:cs="Arial"/>
                <w:b w:val="0"/>
              </w:rPr>
            </w:pPr>
          </w:p>
        </w:tc>
        <w:tc>
          <w:tcPr>
            <w:tcW w:w="1072" w:type="dxa"/>
            <w:vAlign w:val="bottom"/>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851" w:type="dxa"/>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851" w:type="dxa"/>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851" w:type="dxa"/>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4C1589" w:rsidTr="00AC7BBE">
        <w:tc>
          <w:tcPr>
            <w:cnfStyle w:val="001000000000" w:firstRow="0" w:lastRow="0" w:firstColumn="1" w:lastColumn="0" w:oddVBand="0" w:evenVBand="0" w:oddHBand="0" w:evenHBand="0" w:firstRowFirstColumn="0" w:firstRowLastColumn="0" w:lastRowFirstColumn="0" w:lastRowLastColumn="0"/>
            <w:tcW w:w="1072" w:type="dxa"/>
            <w:vAlign w:val="bottom"/>
          </w:tcPr>
          <w:p w:rsidR="004C1589" w:rsidRPr="00673B07" w:rsidRDefault="004C1589" w:rsidP="00645DCB">
            <w:pPr>
              <w:jc w:val="center"/>
              <w:rPr>
                <w:rFonts w:cs="Arial"/>
                <w:b w:val="0"/>
              </w:rPr>
            </w:pPr>
          </w:p>
        </w:tc>
        <w:tc>
          <w:tcPr>
            <w:tcW w:w="1072" w:type="dxa"/>
            <w:vAlign w:val="bottom"/>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851" w:type="dxa"/>
            <w:vAlign w:val="center"/>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851" w:type="dxa"/>
            <w:vAlign w:val="center"/>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851" w:type="dxa"/>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4C1589" w:rsidTr="00AC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shd w:val="clear" w:color="auto" w:fill="FABF8F" w:themeFill="accent6" w:themeFillTint="99"/>
            <w:vAlign w:val="bottom"/>
          </w:tcPr>
          <w:p w:rsidR="004C1589" w:rsidRPr="00673B07" w:rsidRDefault="004C1589" w:rsidP="00645DCB">
            <w:pPr>
              <w:jc w:val="center"/>
              <w:rPr>
                <w:rFonts w:cs="Arial"/>
                <w:b w:val="0"/>
              </w:rPr>
            </w:pPr>
            <w:r w:rsidRPr="00673B07">
              <w:rPr>
                <w:rFonts w:cs="Arial"/>
                <w:b w:val="0"/>
                <w:bCs w:val="0"/>
                <w:color w:val="000000"/>
              </w:rPr>
              <w:t>151</w:t>
            </w:r>
          </w:p>
        </w:tc>
        <w:tc>
          <w:tcPr>
            <w:tcW w:w="1072" w:type="dxa"/>
            <w:shd w:val="clear" w:color="auto" w:fill="FABF8F" w:themeFill="accent6" w:themeFillTint="99"/>
            <w:vAlign w:val="bottom"/>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rPr>
            </w:pPr>
            <w:r w:rsidRPr="00673B07">
              <w:rPr>
                <w:rFonts w:cs="Arial"/>
                <w:bCs/>
                <w:color w:val="000000"/>
              </w:rPr>
              <w:t>200</w:t>
            </w:r>
          </w:p>
        </w:tc>
        <w:tc>
          <w:tcPr>
            <w:tcW w:w="851" w:type="dxa"/>
            <w:shd w:val="clear" w:color="auto" w:fill="FABF8F" w:themeFill="accent6" w:themeFillTint="99"/>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rPr>
            </w:pPr>
            <w:r w:rsidRPr="00DC24A7">
              <w:t>2</w:t>
            </w:r>
            <w:r>
              <w:t xml:space="preserve"> + 1.5</w:t>
            </w:r>
          </w:p>
        </w:tc>
        <w:tc>
          <w:tcPr>
            <w:tcW w:w="851" w:type="dxa"/>
            <w:shd w:val="clear" w:color="auto" w:fill="FABF8F" w:themeFill="accent6" w:themeFillTint="99"/>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r>
              <w:t xml:space="preserve"> + 1</w:t>
            </w:r>
          </w:p>
        </w:tc>
        <w:tc>
          <w:tcPr>
            <w:tcW w:w="851" w:type="dxa"/>
            <w:shd w:val="clear" w:color="auto" w:fill="FABF8F" w:themeFill="accent6" w:themeFillTint="99"/>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2</w:t>
            </w:r>
            <w:r>
              <w:t xml:space="preserve"> + 1.5</w:t>
            </w:r>
          </w:p>
        </w:tc>
        <w:tc>
          <w:tcPr>
            <w:tcW w:w="851" w:type="dxa"/>
            <w:shd w:val="clear" w:color="auto" w:fill="FABF8F" w:themeFill="accent6" w:themeFillTint="99"/>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2</w:t>
            </w:r>
            <w:r>
              <w:t xml:space="preserve"> + 1.5</w:t>
            </w:r>
          </w:p>
        </w:tc>
        <w:tc>
          <w:tcPr>
            <w:tcW w:w="851" w:type="dxa"/>
            <w:shd w:val="clear" w:color="auto" w:fill="FABF8F" w:themeFill="accent6" w:themeFillTint="99"/>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r>
              <w:t xml:space="preserve"> + 1</w:t>
            </w:r>
          </w:p>
        </w:tc>
        <w:tc>
          <w:tcPr>
            <w:tcW w:w="851" w:type="dxa"/>
            <w:shd w:val="clear" w:color="auto" w:fill="FABF8F" w:themeFill="accent6" w:themeFillTint="99"/>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DC24A7">
              <w:t>1</w:t>
            </w:r>
            <w:r>
              <w:t xml:space="preserve"> + 1</w:t>
            </w:r>
          </w:p>
        </w:tc>
        <w:tc>
          <w:tcPr>
            <w:tcW w:w="851" w:type="dxa"/>
            <w:shd w:val="clear" w:color="auto" w:fill="FABF8F" w:themeFill="accent6" w:themeFillTint="99"/>
          </w:tcPr>
          <w:p w:rsidR="004C1589" w:rsidRPr="00DC24A7" w:rsidRDefault="004C1589" w:rsidP="00645DCB">
            <w:pPr>
              <w:jc w:val="center"/>
              <w:cnfStyle w:val="000000100000" w:firstRow="0" w:lastRow="0" w:firstColumn="0" w:lastColumn="0" w:oddVBand="0" w:evenVBand="0" w:oddHBand="1" w:evenHBand="0" w:firstRowFirstColumn="0" w:firstRowLastColumn="0" w:lastRowFirstColumn="0" w:lastRowLastColumn="0"/>
            </w:pPr>
            <w:r>
              <w:t>2.7</w:t>
            </w:r>
          </w:p>
        </w:tc>
      </w:tr>
      <w:tr w:rsidR="004C1589" w:rsidTr="00AC7BBE">
        <w:tc>
          <w:tcPr>
            <w:cnfStyle w:val="001000000000" w:firstRow="0" w:lastRow="0" w:firstColumn="1" w:lastColumn="0" w:oddVBand="0" w:evenVBand="0" w:oddHBand="0" w:evenHBand="0" w:firstRowFirstColumn="0" w:firstRowLastColumn="0" w:lastRowFirstColumn="0" w:lastRowLastColumn="0"/>
            <w:tcW w:w="1072" w:type="dxa"/>
            <w:vAlign w:val="bottom"/>
          </w:tcPr>
          <w:p w:rsidR="004C1589" w:rsidRPr="00673B07" w:rsidRDefault="004C1589" w:rsidP="00645DCB">
            <w:pPr>
              <w:jc w:val="center"/>
              <w:rPr>
                <w:rFonts w:cs="Arial"/>
                <w:b w:val="0"/>
              </w:rPr>
            </w:pPr>
          </w:p>
        </w:tc>
        <w:tc>
          <w:tcPr>
            <w:tcW w:w="1072" w:type="dxa"/>
            <w:vAlign w:val="bottom"/>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851" w:type="dxa"/>
            <w:vAlign w:val="center"/>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851" w:type="dxa"/>
            <w:vAlign w:val="center"/>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851" w:type="dxa"/>
          </w:tcPr>
          <w:p w:rsidR="004C1589" w:rsidRPr="00673B07" w:rsidRDefault="004C1589" w:rsidP="00645DCB">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4C1589" w:rsidTr="00AC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bottom"/>
          </w:tcPr>
          <w:p w:rsidR="004C1589" w:rsidRPr="00673B07" w:rsidRDefault="004C1589" w:rsidP="00645DCB">
            <w:pPr>
              <w:jc w:val="center"/>
              <w:rPr>
                <w:rFonts w:cs="Arial"/>
                <w:b w:val="0"/>
              </w:rPr>
            </w:pPr>
          </w:p>
        </w:tc>
        <w:tc>
          <w:tcPr>
            <w:tcW w:w="1072" w:type="dxa"/>
            <w:vAlign w:val="bottom"/>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851" w:type="dxa"/>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851" w:type="dxa"/>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851" w:type="dxa"/>
            <w:vAlign w:val="center"/>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851" w:type="dxa"/>
          </w:tcPr>
          <w:p w:rsidR="004C1589" w:rsidRPr="00673B07" w:rsidRDefault="004C1589" w:rsidP="00645DCB">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bl>
    <w:p w:rsidR="00FD50FD" w:rsidRPr="00BE0387" w:rsidRDefault="00FD50FD" w:rsidP="00BE0387"/>
    <w:p w:rsidR="00BA5943" w:rsidRDefault="00BA5943" w:rsidP="009A1B19">
      <w:pPr>
        <w:pStyle w:val="Heading1"/>
        <w:numPr>
          <w:ilvl w:val="0"/>
          <w:numId w:val="3"/>
        </w:numPr>
      </w:pPr>
      <w:bookmarkStart w:id="39" w:name="_Toc488054192"/>
      <w:bookmarkStart w:id="40" w:name="_Toc488054196"/>
      <w:bookmarkStart w:id="41" w:name="_Toc488054197"/>
      <w:bookmarkStart w:id="42" w:name="_Toc488054198"/>
      <w:bookmarkStart w:id="43" w:name="_Toc488054199"/>
      <w:bookmarkStart w:id="44" w:name="_Toc488054203"/>
      <w:bookmarkStart w:id="45" w:name="_Toc488054210"/>
      <w:bookmarkStart w:id="46" w:name="_Toc488054212"/>
      <w:bookmarkStart w:id="47" w:name="_Toc488054213"/>
      <w:bookmarkStart w:id="48" w:name="_Toc488054214"/>
      <w:bookmarkStart w:id="49" w:name="_Toc488054216"/>
      <w:bookmarkStart w:id="50" w:name="_Toc488054218"/>
      <w:bookmarkStart w:id="51" w:name="_Toc488054219"/>
      <w:bookmarkStart w:id="52" w:name="_Toc488054220"/>
      <w:bookmarkStart w:id="53" w:name="_Toc488054221"/>
      <w:bookmarkStart w:id="54" w:name="_Toc488054222"/>
      <w:bookmarkStart w:id="55" w:name="_Toc488054223"/>
      <w:bookmarkStart w:id="56" w:name="_Toc488054224"/>
      <w:bookmarkStart w:id="57" w:name="_Toc488054225"/>
      <w:bookmarkStart w:id="58" w:name="_Toc488054236"/>
      <w:bookmarkStart w:id="59" w:name="_Toc488054237"/>
      <w:bookmarkStart w:id="60" w:name="_Toc14252174"/>
      <w:bookmarkEnd w:id="21"/>
      <w:bookmarkEnd w:id="22"/>
      <w:bookmarkEnd w:id="23"/>
      <w:bookmarkEnd w:id="24"/>
      <w:bookmarkEnd w:id="25"/>
      <w:bookmarkEnd w:id="26"/>
      <w:bookmarkEnd w:id="2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A844D9">
        <w:t>Definitions</w:t>
      </w:r>
      <w:bookmarkEnd w:id="60"/>
    </w:p>
    <w:p w:rsidR="006017FC" w:rsidRDefault="006017FC" w:rsidP="00A844D9">
      <w:pPr>
        <w:pStyle w:val="Heading2"/>
      </w:pPr>
      <w:bookmarkStart w:id="61" w:name="_Toc14252175"/>
      <w:r>
        <w:t>General</w:t>
      </w:r>
      <w:bookmarkEnd w:id="61"/>
    </w:p>
    <w:p w:rsidR="005B7ADA" w:rsidRDefault="005B7ADA" w:rsidP="005B7ADA">
      <w:pPr>
        <w:pStyle w:val="Heading3"/>
      </w:pPr>
      <w:bookmarkStart w:id="62" w:name="_Toc14252176"/>
      <w:r>
        <w:t>Natural Disaster, Earthquake</w:t>
      </w:r>
      <w:bookmarkEnd w:id="62"/>
    </w:p>
    <w:p w:rsidR="005B05D5" w:rsidRDefault="005B7ADA" w:rsidP="005B7ADA">
      <w:pPr>
        <w:pStyle w:val="BodyText"/>
      </w:pPr>
      <w:r>
        <w:t>A</w:t>
      </w:r>
      <w:r w:rsidR="005B05D5">
        <w:t>n earthquake event where infrastructure</w:t>
      </w:r>
      <w:r w:rsidR="00FF326C">
        <w:t xml:space="preserve"> may experience shaking at a Modified Mercalli Scale (MM) in excess of 5.</w:t>
      </w:r>
    </w:p>
    <w:p w:rsidR="00C7741C" w:rsidRDefault="00C7741C">
      <w:pPr>
        <w:rPr>
          <w:color w:val="215868" w:themeColor="accent5" w:themeShade="80"/>
          <w:kern w:val="28"/>
          <w:sz w:val="28"/>
        </w:rPr>
      </w:pPr>
      <w:r>
        <w:br w:type="page"/>
      </w:r>
    </w:p>
    <w:p w:rsidR="00C536B1" w:rsidRDefault="00FD1330" w:rsidP="00C7741C">
      <w:pPr>
        <w:pStyle w:val="Heading1"/>
        <w:numPr>
          <w:ilvl w:val="0"/>
          <w:numId w:val="3"/>
        </w:numPr>
      </w:pPr>
      <w:bookmarkStart w:id="63" w:name="_Toc14252177"/>
      <w:r>
        <w:t>References</w:t>
      </w:r>
      <w:bookmarkEnd w:id="63"/>
    </w:p>
    <w:p w:rsidR="00FD1330" w:rsidRDefault="00FD1330" w:rsidP="00C536B1">
      <w:pPr>
        <w:pStyle w:val="BodyText"/>
      </w:pPr>
    </w:p>
    <w:p w:rsidR="00357701" w:rsidRDefault="00723D30" w:rsidP="00B60081">
      <w:pPr>
        <w:pStyle w:val="BodyText"/>
        <w:numPr>
          <w:ilvl w:val="0"/>
          <w:numId w:val="16"/>
        </w:numPr>
        <w:jc w:val="left"/>
      </w:pPr>
      <w:hyperlink r:id="rId16" w:anchor="DLM171803" w:history="1">
        <w:r w:rsidR="00357701" w:rsidRPr="00B60081">
          <w:rPr>
            <w:rStyle w:val="Hyperlink"/>
            <w:rFonts w:ascii="Arial" w:hAnsi="Arial"/>
          </w:rPr>
          <w:t>The Local Government Act</w:t>
        </w:r>
      </w:hyperlink>
      <w:r w:rsidR="00B60081">
        <w:t>,</w:t>
      </w:r>
      <w:r w:rsidR="00357701">
        <w:t xml:space="preserve"> </w:t>
      </w:r>
      <w:r w:rsidR="00B60081" w:rsidRPr="00B60081">
        <w:t>Department of Internal Affairs</w:t>
      </w:r>
      <w:r w:rsidR="00B60081">
        <w:t xml:space="preserve">, </w:t>
      </w:r>
      <w:r w:rsidR="00357701">
        <w:t>2002</w:t>
      </w:r>
      <w:r w:rsidR="00B60081">
        <w:t xml:space="preserve"> </w:t>
      </w:r>
    </w:p>
    <w:p w:rsidR="001E2D3B" w:rsidRPr="001E2D3B" w:rsidRDefault="001E2D3B" w:rsidP="009A1B19">
      <w:pPr>
        <w:pStyle w:val="BodyText"/>
        <w:numPr>
          <w:ilvl w:val="0"/>
          <w:numId w:val="16"/>
        </w:numPr>
      </w:pPr>
      <w:r>
        <w:rPr>
          <w:lang w:val="en-NZ"/>
        </w:rPr>
        <w:t>Developing Levels of Service and Performance Measures, Version 2, NAMS Group, 2007</w:t>
      </w:r>
    </w:p>
    <w:p w:rsidR="00986A16" w:rsidRDefault="00723D30" w:rsidP="009A1B19">
      <w:pPr>
        <w:pStyle w:val="BodyText"/>
        <w:numPr>
          <w:ilvl w:val="0"/>
          <w:numId w:val="16"/>
        </w:numPr>
      </w:pPr>
      <w:hyperlink r:id="rId17" w:history="1">
        <w:r w:rsidR="00986A16" w:rsidRPr="00B60081">
          <w:rPr>
            <w:rStyle w:val="Hyperlink"/>
            <w:rFonts w:ascii="Arial" w:hAnsi="Arial"/>
          </w:rPr>
          <w:t>QLDC Land Development and Subdivision Code of Practice</w:t>
        </w:r>
      </w:hyperlink>
      <w:r w:rsidR="00986A16">
        <w:t xml:space="preserve">, </w:t>
      </w:r>
      <w:r w:rsidR="00B60081">
        <w:t>Queenstown Lakes District Council</w:t>
      </w:r>
    </w:p>
    <w:p w:rsidR="004649B6" w:rsidRDefault="00723D30" w:rsidP="004649B6">
      <w:pPr>
        <w:pStyle w:val="BodyText"/>
        <w:numPr>
          <w:ilvl w:val="0"/>
          <w:numId w:val="16"/>
        </w:numPr>
      </w:pPr>
      <w:hyperlink r:id="rId18" w:history="1">
        <w:r w:rsidR="004649B6" w:rsidRPr="00B60081">
          <w:rPr>
            <w:rStyle w:val="Hyperlink"/>
            <w:rFonts w:ascii="Arial" w:hAnsi="Arial"/>
          </w:rPr>
          <w:t>Water Supply Bylaw</w:t>
        </w:r>
      </w:hyperlink>
      <w:r w:rsidR="004649B6" w:rsidRPr="004649B6">
        <w:t>, Queenstown Lakes District Council, 2015</w:t>
      </w:r>
    </w:p>
    <w:p w:rsidR="00FB37FC" w:rsidRPr="004649B6" w:rsidRDefault="00723D30" w:rsidP="00FB37FC">
      <w:pPr>
        <w:pStyle w:val="BodyText"/>
        <w:numPr>
          <w:ilvl w:val="0"/>
          <w:numId w:val="16"/>
        </w:numPr>
      </w:pPr>
      <w:hyperlink r:id="rId19" w:history="1">
        <w:r w:rsidR="00FB37FC" w:rsidRPr="00B60081">
          <w:rPr>
            <w:rStyle w:val="Hyperlink"/>
            <w:rFonts w:ascii="Arial" w:hAnsi="Arial"/>
          </w:rPr>
          <w:t>Drinking-water Standards for New Zealand</w:t>
        </w:r>
      </w:hyperlink>
      <w:r w:rsidR="00FB37FC" w:rsidRPr="00FB37FC">
        <w:t xml:space="preserve">, Ministry of Health, </w:t>
      </w:r>
      <w:r w:rsidR="00FB37FC">
        <w:t>2008</w:t>
      </w:r>
    </w:p>
    <w:p w:rsidR="00986A16" w:rsidRPr="00B60081" w:rsidRDefault="00986A16" w:rsidP="009A1B19">
      <w:pPr>
        <w:pStyle w:val="BodyText"/>
        <w:numPr>
          <w:ilvl w:val="0"/>
          <w:numId w:val="16"/>
        </w:numPr>
      </w:pPr>
      <w:r w:rsidRPr="00822BDC">
        <w:rPr>
          <w:lang w:val="en-NZ"/>
        </w:rPr>
        <w:t>QLDC Criticality Framework, 2017, Draft</w:t>
      </w:r>
    </w:p>
    <w:p w:rsidR="00B60081" w:rsidRDefault="00723D30" w:rsidP="00B60081">
      <w:pPr>
        <w:pStyle w:val="BodyText"/>
        <w:numPr>
          <w:ilvl w:val="0"/>
          <w:numId w:val="16"/>
        </w:numPr>
      </w:pPr>
      <w:hyperlink r:id="rId20" w:history="1">
        <w:r w:rsidR="00B60081" w:rsidRPr="00370A8D">
          <w:rPr>
            <w:rStyle w:val="Hyperlink"/>
            <w:rFonts w:ascii="Arial" w:hAnsi="Arial"/>
          </w:rPr>
          <w:t>Water Distribution Modelling Guidelines</w:t>
        </w:r>
      </w:hyperlink>
      <w:r w:rsidR="00B60081">
        <w:t xml:space="preserve">, </w:t>
      </w:r>
      <w:r w:rsidR="00B60081" w:rsidRPr="00B60081">
        <w:t>Water New Zealand, 2009</w:t>
      </w:r>
    </w:p>
    <w:p w:rsidR="00B60081" w:rsidRPr="009D7EA5" w:rsidRDefault="00723D30" w:rsidP="00B60081">
      <w:pPr>
        <w:pStyle w:val="BodyText"/>
        <w:numPr>
          <w:ilvl w:val="0"/>
          <w:numId w:val="16"/>
        </w:numPr>
      </w:pPr>
      <w:hyperlink r:id="rId21" w:history="1">
        <w:r w:rsidR="00B60081" w:rsidRPr="00FB37FC">
          <w:rPr>
            <w:rStyle w:val="Hyperlink"/>
            <w:rFonts w:ascii="Arial" w:hAnsi="Arial"/>
          </w:rPr>
          <w:t>Wastewater Network Modelling Guidelines</w:t>
        </w:r>
      </w:hyperlink>
      <w:r w:rsidR="00B60081">
        <w:t>, Water New Zealand, 2009</w:t>
      </w:r>
    </w:p>
    <w:p w:rsidR="008B4AE9" w:rsidRDefault="008B4AE9" w:rsidP="00492620">
      <w:pPr>
        <w:pStyle w:val="BodyText"/>
      </w:pPr>
    </w:p>
    <w:sectPr w:rsidR="008B4AE9" w:rsidSect="00C17CA6">
      <w:footerReference w:type="default" r:id="rId22"/>
      <w:pgSz w:w="12240" w:h="15840"/>
      <w:pgMar w:top="660" w:right="1467" w:bottom="1140" w:left="1380" w:header="632" w:footer="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Alex Huizenga" w:date="2019-07-16T15:22:00Z" w:initials="AH">
    <w:p w:rsidR="004D605F" w:rsidRDefault="004D605F">
      <w:pPr>
        <w:pStyle w:val="CommentText"/>
      </w:pPr>
      <w:r>
        <w:rPr>
          <w:rStyle w:val="CommentReference"/>
        </w:rPr>
        <w:annotationRef/>
      </w:r>
      <w:r>
        <w:t xml:space="preserve">This currently is not what is happening. No criticality on nodes other than manual entry. </w:t>
      </w:r>
      <w:r w:rsidR="00CE60E4">
        <w:t>Have developed a query to do it for individual nodes but will need to apply to pumpstations/reservoirs manually.</w:t>
      </w:r>
    </w:p>
  </w:comment>
  <w:comment w:id="36" w:author="Alex Huizenga" w:date="2019-07-16T11:00:00Z" w:initials="AH">
    <w:p w:rsidR="007D5D44" w:rsidRDefault="007D5D44">
      <w:pPr>
        <w:pStyle w:val="CommentText"/>
      </w:pPr>
      <w:r>
        <w:rPr>
          <w:rStyle w:val="CommentReference"/>
        </w:rPr>
        <w:annotationRef/>
      </w:r>
      <w:r>
        <w:t>Do we need a source or another example that supports this assumption?</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D30" w:rsidRDefault="00723D30" w:rsidP="00492620">
      <w:r>
        <w:separator/>
      </w:r>
    </w:p>
  </w:endnote>
  <w:endnote w:type="continuationSeparator" w:id="0">
    <w:p w:rsidR="00723D30" w:rsidRDefault="00723D30" w:rsidP="00492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Helvetica Neue LT Std">
    <w:altName w:val="Helvetica Neue LT Std"/>
    <w:panose1 w:val="00000000000000000000"/>
    <w:charset w:val="00"/>
    <w:family w:val="roman"/>
    <w:notTrueType/>
    <w:pitch w:val="default"/>
    <w:sig w:usb0="00000003" w:usb1="00000000" w:usb2="00000000" w:usb3="00000000" w:csb0="00000001" w:csb1="00000000"/>
  </w:font>
  <w:font w:name="TransitPrintOT">
    <w:altName w:val="Cambria"/>
    <w:panose1 w:val="00000000000000000000"/>
    <w:charset w:val="00"/>
    <w:family w:val="modern"/>
    <w:notTrueType/>
    <w:pitch w:val="variable"/>
    <w:sig w:usb0="800000AF" w:usb1="4000206B" w:usb2="00000000" w:usb3="00000000" w:csb0="00000001" w:csb1="00000000"/>
  </w:font>
  <w:font w:name="TransitPrintOT-Bld">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8" w:type="dxa"/>
      <w:tblLayout w:type="fixed"/>
      <w:tblCellMar>
        <w:left w:w="0" w:type="dxa"/>
        <w:right w:w="0" w:type="dxa"/>
      </w:tblCellMar>
      <w:tblLook w:val="0000" w:firstRow="0" w:lastRow="0" w:firstColumn="0" w:lastColumn="0" w:noHBand="0" w:noVBand="0"/>
    </w:tblPr>
    <w:tblGrid>
      <w:gridCol w:w="567"/>
      <w:gridCol w:w="624"/>
      <w:gridCol w:w="1644"/>
      <w:gridCol w:w="142"/>
      <w:gridCol w:w="3686"/>
      <w:gridCol w:w="3118"/>
    </w:tblGrid>
    <w:tr w:rsidR="007D5D44">
      <w:tc>
        <w:tcPr>
          <w:tcW w:w="567" w:type="dxa"/>
          <w:tcBorders>
            <w:top w:val="single" w:sz="4" w:space="0" w:color="auto"/>
          </w:tcBorders>
        </w:tcPr>
        <w:p w:rsidR="007D5D44" w:rsidRDefault="007D5D44" w:rsidP="00492620">
          <w:pPr>
            <w:pStyle w:val="Footer"/>
            <w:rPr>
              <w:rStyle w:val="PageNumber"/>
              <w:sz w:val="8"/>
            </w:rPr>
          </w:pPr>
        </w:p>
      </w:tc>
      <w:tc>
        <w:tcPr>
          <w:tcW w:w="2268" w:type="dxa"/>
          <w:gridSpan w:val="2"/>
          <w:tcBorders>
            <w:top w:val="single" w:sz="4" w:space="0" w:color="auto"/>
          </w:tcBorders>
        </w:tcPr>
        <w:p w:rsidR="007D5D44" w:rsidRDefault="007D5D44" w:rsidP="00492620">
          <w:pPr>
            <w:pStyle w:val="Footer"/>
            <w:rPr>
              <w:rStyle w:val="PageNumber"/>
              <w:sz w:val="8"/>
            </w:rPr>
          </w:pPr>
        </w:p>
      </w:tc>
      <w:tc>
        <w:tcPr>
          <w:tcW w:w="3828" w:type="dxa"/>
          <w:gridSpan w:val="2"/>
          <w:tcBorders>
            <w:top w:val="single" w:sz="4" w:space="0" w:color="auto"/>
          </w:tcBorders>
        </w:tcPr>
        <w:p w:rsidR="007D5D44" w:rsidRDefault="007D5D44" w:rsidP="00492620">
          <w:pPr>
            <w:pStyle w:val="Footer"/>
            <w:rPr>
              <w:rStyle w:val="PageNumber"/>
              <w:sz w:val="8"/>
            </w:rPr>
          </w:pPr>
        </w:p>
      </w:tc>
      <w:tc>
        <w:tcPr>
          <w:tcW w:w="3118" w:type="dxa"/>
          <w:tcBorders>
            <w:top w:val="single" w:sz="4" w:space="0" w:color="auto"/>
          </w:tcBorders>
        </w:tcPr>
        <w:p w:rsidR="007D5D44" w:rsidRDefault="007D5D44" w:rsidP="00492620">
          <w:pPr>
            <w:pStyle w:val="Footer"/>
            <w:rPr>
              <w:rStyle w:val="PageNumber"/>
              <w:sz w:val="8"/>
            </w:rPr>
          </w:pPr>
        </w:p>
      </w:tc>
    </w:tr>
    <w:tr w:rsidR="007D5D44">
      <w:tc>
        <w:tcPr>
          <w:tcW w:w="567" w:type="dxa"/>
        </w:tcPr>
        <w:p w:rsidR="007D5D44" w:rsidRDefault="007D5D44" w:rsidP="00492620">
          <w:pPr>
            <w:pStyle w:val="Footer"/>
            <w:rPr>
              <w:rStyle w:val="PageNumber"/>
            </w:rPr>
          </w:pPr>
          <w:r>
            <w:rPr>
              <w:rStyle w:val="PageNumber"/>
            </w:rPr>
            <w:t xml:space="preserve">Status – </w:t>
          </w:r>
        </w:p>
      </w:tc>
      <w:tc>
        <w:tcPr>
          <w:tcW w:w="2268" w:type="dxa"/>
          <w:gridSpan w:val="2"/>
        </w:tcPr>
        <w:p w:rsidR="007D5D44" w:rsidRDefault="007D5D44" w:rsidP="00492620">
          <w:pPr>
            <w:pStyle w:val="Footer"/>
            <w:rPr>
              <w:rStyle w:val="PageNumber"/>
            </w:rPr>
          </w:pPr>
          <w:r>
            <w:rPr>
              <w:rStyle w:val="PageNumber"/>
            </w:rPr>
            <w:t>Final</w:t>
          </w:r>
        </w:p>
      </w:tc>
      <w:tc>
        <w:tcPr>
          <w:tcW w:w="3828" w:type="dxa"/>
          <w:gridSpan w:val="2"/>
        </w:tcPr>
        <w:p w:rsidR="007D5D44" w:rsidRDefault="007D5D44" w:rsidP="00492620">
          <w:pPr>
            <w:pStyle w:val="Footer"/>
            <w:rPr>
              <w:rStyle w:val="PageNumber"/>
            </w:rPr>
          </w:pPr>
        </w:p>
      </w:tc>
      <w:tc>
        <w:tcPr>
          <w:tcW w:w="3118" w:type="dxa"/>
        </w:tcPr>
        <w:p w:rsidR="007D5D44" w:rsidRDefault="007D5D44" w:rsidP="00492620">
          <w:pPr>
            <w:pStyle w:val="Footer"/>
            <w:rPr>
              <w:rStyle w:val="PageNumber"/>
            </w:rPr>
          </w:pPr>
          <w:r>
            <w:rPr>
              <w:rStyle w:val="PageNumber"/>
            </w:rPr>
            <w:t>August 2001</w:t>
          </w:r>
        </w:p>
      </w:tc>
    </w:tr>
    <w:tr w:rsidR="007D5D44">
      <w:tc>
        <w:tcPr>
          <w:tcW w:w="1191" w:type="dxa"/>
          <w:gridSpan w:val="2"/>
        </w:tcPr>
        <w:p w:rsidR="007D5D44" w:rsidRDefault="007D5D44" w:rsidP="00492620">
          <w:pPr>
            <w:pStyle w:val="Footer"/>
            <w:rPr>
              <w:rStyle w:val="PageNumber"/>
            </w:rPr>
          </w:pPr>
          <w:r>
            <w:rPr>
              <w:rStyle w:val="PageNumber"/>
            </w:rPr>
            <w:t xml:space="preserve">Project Number – </w:t>
          </w:r>
        </w:p>
      </w:tc>
      <w:tc>
        <w:tcPr>
          <w:tcW w:w="1644" w:type="dxa"/>
        </w:tcPr>
        <w:p w:rsidR="007D5D44" w:rsidRDefault="007D5D44" w:rsidP="00492620">
          <w:pPr>
            <w:pStyle w:val="Footer"/>
            <w:rPr>
              <w:rStyle w:val="PageNumber"/>
            </w:rPr>
          </w:pPr>
          <w:r>
            <w:rPr>
              <w:rStyle w:val="PageNumber"/>
            </w:rPr>
            <w:t>801/012345</w:t>
          </w:r>
        </w:p>
      </w:tc>
      <w:tc>
        <w:tcPr>
          <w:tcW w:w="142" w:type="dxa"/>
        </w:tcPr>
        <w:p w:rsidR="007D5D44" w:rsidRDefault="007D5D44" w:rsidP="00492620">
          <w:pPr>
            <w:pStyle w:val="Footer"/>
            <w:rPr>
              <w:rStyle w:val="PageNumber"/>
            </w:rPr>
          </w:pPr>
        </w:p>
      </w:tc>
      <w:tc>
        <w:tcPr>
          <w:tcW w:w="6804" w:type="dxa"/>
          <w:gridSpan w:val="2"/>
        </w:tcPr>
        <w:p w:rsidR="007D5D44" w:rsidRDefault="007D5D44" w:rsidP="00492620">
          <w:pPr>
            <w:pStyle w:val="Footer"/>
            <w:rPr>
              <w:rStyle w:val="PageNumber"/>
            </w:rPr>
          </w:pPr>
          <w:r>
            <w:rPr>
              <w:rStyle w:val="PageNumber"/>
            </w:rPr>
            <w:t xml:space="preserve">Our Ref </w:t>
          </w:r>
          <w:r>
            <w:rPr>
              <w:rStyle w:val="PageNumber"/>
            </w:rPr>
            <w:sym w:font="Symbol" w:char="F02D"/>
          </w:r>
          <w:r>
            <w:rPr>
              <w:rStyle w:val="PageNumber"/>
            </w:rPr>
            <w:t xml:space="preserve"> </w:t>
          </w:r>
          <w:r>
            <w:rPr>
              <w:rStyle w:val="PageNumber"/>
            </w:rPr>
            <w:fldChar w:fldCharType="begin"/>
          </w:r>
          <w:r>
            <w:rPr>
              <w:rStyle w:val="PageNumber"/>
              <w:noProof/>
            </w:rPr>
            <w:instrText xml:space="preserve"> FILENAME  \* MERGEFORMAT </w:instrText>
          </w:r>
          <w:r>
            <w:rPr>
              <w:rStyle w:val="PageNumber"/>
            </w:rPr>
            <w:fldChar w:fldCharType="separate"/>
          </w:r>
          <w:r w:rsidRPr="008F210D">
            <w:rPr>
              <w:rStyle w:val="PageNumber"/>
              <w:noProof/>
            </w:rPr>
            <w:t>QLDC</w:t>
          </w:r>
          <w:r>
            <w:rPr>
              <w:noProof/>
            </w:rPr>
            <w:t xml:space="preserve"> 3 Waters Technical LOS Specifications.docx</w:t>
          </w:r>
          <w:r>
            <w:rPr>
              <w:noProof/>
            </w:rPr>
            <w:fldChar w:fldCharType="end"/>
          </w:r>
        </w:p>
      </w:tc>
    </w:tr>
  </w:tbl>
  <w:p w:rsidR="007D5D44" w:rsidRDefault="007D5D44" w:rsidP="004926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D44" w:rsidRPr="006514DC" w:rsidRDefault="007D5D44" w:rsidP="00492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D30" w:rsidRDefault="00723D30" w:rsidP="00492620">
      <w:r>
        <w:separator/>
      </w:r>
    </w:p>
  </w:footnote>
  <w:footnote w:type="continuationSeparator" w:id="0">
    <w:p w:rsidR="00723D30" w:rsidRDefault="00723D30" w:rsidP="00492620">
      <w:r>
        <w:continuationSeparator/>
      </w:r>
    </w:p>
  </w:footnote>
  <w:footnote w:id="1">
    <w:p w:rsidR="007D5D44" w:rsidRPr="0069368D" w:rsidRDefault="007D5D44">
      <w:pPr>
        <w:pStyle w:val="FootnoteText"/>
        <w:rPr>
          <w:lang w:val="en-NZ"/>
        </w:rPr>
      </w:pPr>
      <w:r>
        <w:rPr>
          <w:rStyle w:val="FootnoteReference"/>
        </w:rPr>
        <w:footnoteRef/>
      </w:r>
      <w:r>
        <w:t xml:space="preserve"> The Local Government Act 2002, </w:t>
      </w:r>
      <w:hyperlink r:id="rId1" w:anchor="DLM171803" w:history="1">
        <w:r w:rsidRPr="0069368D">
          <w:rPr>
            <w:rStyle w:val="Hyperlink"/>
            <w:rFonts w:ascii="Arial" w:hAnsi="Arial"/>
          </w:rPr>
          <w:t>http://www.legislation.govt.nz</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383" w:type="pct"/>
      <w:tblInd w:w="1152" w:type="dxa"/>
      <w:tblLook w:val="01E0" w:firstRow="1" w:lastRow="1" w:firstColumn="1" w:lastColumn="1" w:noHBand="0" w:noVBand="0"/>
    </w:tblPr>
    <w:tblGrid>
      <w:gridCol w:w="7340"/>
      <w:gridCol w:w="1018"/>
    </w:tblGrid>
    <w:tr w:rsidR="007D5D44" w:rsidTr="00651741">
      <w:tc>
        <w:tcPr>
          <w:tcW w:w="4391" w:type="pct"/>
          <w:tcBorders>
            <w:right w:val="single" w:sz="6" w:space="0" w:color="000000" w:themeColor="text1"/>
          </w:tcBorders>
        </w:tcPr>
        <w:p w:rsidR="007D5D44" w:rsidRPr="0044061F" w:rsidRDefault="00723D30" w:rsidP="00492620">
          <w:pPr>
            <w:pStyle w:val="Header"/>
          </w:pPr>
          <w:sdt>
            <w:sdtPr>
              <w:alias w:val="Company"/>
              <w:id w:val="28849584"/>
              <w:dataBinding w:prefixMappings="xmlns:ns0='http://schemas.openxmlformats.org/officeDocument/2006/extended-properties'" w:xpath="/ns0:Properties[1]/ns0:Company[1]" w:storeItemID="{6668398D-A668-4E3E-A5EB-62B293D839F1}"/>
              <w:text/>
            </w:sdtPr>
            <w:sdtEndPr/>
            <w:sdtContent>
              <w:r w:rsidR="007D5D44">
                <w:t>Queenstown Lakes District Council</w:t>
              </w:r>
            </w:sdtContent>
          </w:sdt>
        </w:p>
        <w:sdt>
          <w:sdtPr>
            <w:alias w:val="Title"/>
            <w:id w:val="-420880714"/>
            <w:dataBinding w:prefixMappings="xmlns:ns0='http://schemas.openxmlformats.org/package/2006/metadata/core-properties' xmlns:ns1='http://purl.org/dc/elements/1.1/'" w:xpath="/ns0:coreProperties[1]/ns1:title[1]" w:storeItemID="{6C3C8BC8-F283-45AE-878A-BAB7291924A1}"/>
            <w:text/>
          </w:sdtPr>
          <w:sdtEndPr/>
          <w:sdtContent>
            <w:p w:rsidR="007D5D44" w:rsidRDefault="007D5D44" w:rsidP="009972D1">
              <w:pPr>
                <w:pStyle w:val="Header"/>
              </w:pPr>
              <w:r>
                <w:t>Three Waters Criticality Framework</w:t>
              </w:r>
            </w:p>
          </w:sdtContent>
        </w:sdt>
      </w:tc>
      <w:tc>
        <w:tcPr>
          <w:tcW w:w="609" w:type="pct"/>
          <w:tcBorders>
            <w:left w:val="single" w:sz="6" w:space="0" w:color="000000" w:themeColor="text1"/>
          </w:tcBorders>
        </w:tcPr>
        <w:p w:rsidR="007D5D44" w:rsidRPr="00651741" w:rsidRDefault="007D5D44" w:rsidP="00492620">
          <w:pPr>
            <w:pStyle w:val="Header"/>
            <w:rPr>
              <w:bCs/>
            </w:rPr>
          </w:pPr>
          <w:r w:rsidRPr="00651741">
            <w:fldChar w:fldCharType="begin"/>
          </w:r>
          <w:r w:rsidRPr="00651741">
            <w:instrText xml:space="preserve"> PAGE   \* MERGEFORMAT </w:instrText>
          </w:r>
          <w:r w:rsidRPr="00651741">
            <w:fldChar w:fldCharType="separate"/>
          </w:r>
          <w:r w:rsidR="00AE1D67">
            <w:rPr>
              <w:noProof/>
            </w:rPr>
            <w:t>5</w:t>
          </w:r>
          <w:r w:rsidRPr="00651741">
            <w:rPr>
              <w:noProof/>
            </w:rPr>
            <w:fldChar w:fldCharType="end"/>
          </w:r>
        </w:p>
      </w:tc>
    </w:tr>
  </w:tbl>
  <w:sdt>
    <w:sdtPr>
      <w:id w:val="-159781104"/>
      <w:docPartObj>
        <w:docPartGallery w:val="Watermarks"/>
        <w:docPartUnique/>
      </w:docPartObj>
    </w:sdtPr>
    <w:sdtEndPr/>
    <w:sdtContent>
      <w:p w:rsidR="007D5D44" w:rsidRDefault="00723D30" w:rsidP="00492620">
        <w:pPr>
          <w:pStyle w:val="Header"/>
        </w:pPr>
        <w:r>
          <w:rPr>
            <w:noProof/>
            <w:lang w:val="en-US"/>
          </w:rPr>
          <w:pict w14:anchorId="25B24D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8" w:type="dxa"/>
      <w:tblLayout w:type="fixed"/>
      <w:tblCellMar>
        <w:left w:w="0" w:type="dxa"/>
        <w:right w:w="0" w:type="dxa"/>
      </w:tblCellMar>
      <w:tblLook w:val="0000" w:firstRow="0" w:lastRow="0" w:firstColumn="0" w:lastColumn="0" w:noHBand="0" w:noVBand="0"/>
    </w:tblPr>
    <w:tblGrid>
      <w:gridCol w:w="3402"/>
      <w:gridCol w:w="35"/>
      <w:gridCol w:w="6357"/>
    </w:tblGrid>
    <w:tr w:rsidR="007D5D44">
      <w:trPr>
        <w:cantSplit/>
        <w:trHeight w:val="1080"/>
      </w:trPr>
      <w:tc>
        <w:tcPr>
          <w:tcW w:w="3402" w:type="dxa"/>
        </w:tcPr>
        <w:p w:rsidR="007D5D44" w:rsidRDefault="007D5D44" w:rsidP="00492620">
          <w:pPr>
            <w:pStyle w:val="Header"/>
          </w:pPr>
          <w:r>
            <w:rPr>
              <w:noProof/>
              <w:lang w:val="en-NZ" w:eastAsia="en-NZ"/>
            </w:rPr>
            <w:drawing>
              <wp:inline distT="0" distB="0" distL="0" distR="0" wp14:anchorId="004092CD" wp14:editId="484C69F6">
                <wp:extent cx="1972945" cy="668655"/>
                <wp:effectExtent l="19050" t="0" r="8255" b="0"/>
                <wp:docPr id="3" name="Picture 3" descr="MWHlogo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WHlogoBlk"/>
                        <pic:cNvPicPr>
                          <a:picLocks noChangeAspect="1" noChangeArrowheads="1"/>
                        </pic:cNvPicPr>
                      </pic:nvPicPr>
                      <pic:blipFill>
                        <a:blip r:embed="rId1"/>
                        <a:srcRect/>
                        <a:stretch>
                          <a:fillRect/>
                        </a:stretch>
                      </pic:blipFill>
                      <pic:spPr bwMode="auto">
                        <a:xfrm>
                          <a:off x="0" y="0"/>
                          <a:ext cx="1972945" cy="668655"/>
                        </a:xfrm>
                        <a:prstGeom prst="rect">
                          <a:avLst/>
                        </a:prstGeom>
                        <a:noFill/>
                        <a:ln w="9525">
                          <a:noFill/>
                          <a:miter lim="800000"/>
                          <a:headEnd/>
                          <a:tailEnd/>
                        </a:ln>
                      </pic:spPr>
                    </pic:pic>
                  </a:graphicData>
                </a:graphic>
              </wp:inline>
            </w:drawing>
          </w:r>
        </w:p>
      </w:tc>
      <w:tc>
        <w:tcPr>
          <w:tcW w:w="35" w:type="dxa"/>
        </w:tcPr>
        <w:p w:rsidR="007D5D44" w:rsidRDefault="007D5D44" w:rsidP="00492620">
          <w:pPr>
            <w:pStyle w:val="Header"/>
          </w:pPr>
          <w:r>
            <w:rPr>
              <w:noProof/>
              <w:lang w:val="en-NZ" w:eastAsia="en-NZ"/>
            </w:rPr>
            <w:drawing>
              <wp:inline distT="0" distB="0" distL="0" distR="0" wp14:anchorId="3689D1A5" wp14:editId="603C6F8C">
                <wp:extent cx="1905000" cy="652145"/>
                <wp:effectExtent l="19050" t="0" r="0" b="0"/>
                <wp:docPr id="4" name="Picture 4" descr="MWHlogoBluGray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WHlogoBluGraysmall"/>
                        <pic:cNvPicPr>
                          <a:picLocks noChangeAspect="1" noChangeArrowheads="1"/>
                        </pic:cNvPicPr>
                      </pic:nvPicPr>
                      <pic:blipFill>
                        <a:blip r:embed="rId2"/>
                        <a:srcRect/>
                        <a:stretch>
                          <a:fillRect/>
                        </a:stretch>
                      </pic:blipFill>
                      <pic:spPr bwMode="auto">
                        <a:xfrm>
                          <a:off x="0" y="0"/>
                          <a:ext cx="1905000" cy="652145"/>
                        </a:xfrm>
                        <a:prstGeom prst="rect">
                          <a:avLst/>
                        </a:prstGeom>
                        <a:noFill/>
                        <a:ln w="9525">
                          <a:noFill/>
                          <a:miter lim="800000"/>
                          <a:headEnd/>
                          <a:tailEnd/>
                        </a:ln>
                      </pic:spPr>
                    </pic:pic>
                  </a:graphicData>
                </a:graphic>
              </wp:inline>
            </w:drawing>
          </w:r>
        </w:p>
      </w:tc>
      <w:tc>
        <w:tcPr>
          <w:tcW w:w="6357" w:type="dxa"/>
          <w:tcBorders>
            <w:bottom w:val="nil"/>
          </w:tcBorders>
          <w:vAlign w:val="center"/>
        </w:tcPr>
        <w:p w:rsidR="007D5D44" w:rsidRDefault="007D5D44" w:rsidP="00492620">
          <w:pPr>
            <w:pStyle w:val="Header"/>
          </w:pPr>
          <w:r>
            <w:t>Client</w:t>
          </w:r>
        </w:p>
        <w:p w:rsidR="007D5D44" w:rsidRDefault="007D5D44" w:rsidP="00492620">
          <w:pPr>
            <w:pStyle w:val="Header"/>
          </w:pPr>
          <w:r>
            <w:t>Project</w:t>
          </w:r>
        </w:p>
      </w:tc>
    </w:tr>
  </w:tbl>
  <w:p w:rsidR="007D5D44" w:rsidRDefault="007D5D44" w:rsidP="004926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7A2B"/>
    <w:multiLevelType w:val="hybridMultilevel"/>
    <w:tmpl w:val="8B42CF3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4C82B1D"/>
    <w:multiLevelType w:val="hybridMultilevel"/>
    <w:tmpl w:val="5A86526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C5E272B"/>
    <w:multiLevelType w:val="hybridMultilevel"/>
    <w:tmpl w:val="B7BA142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730C51"/>
    <w:multiLevelType w:val="hybridMultilevel"/>
    <w:tmpl w:val="2C3EC8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2235327"/>
    <w:multiLevelType w:val="hybridMultilevel"/>
    <w:tmpl w:val="C25E0BD6"/>
    <w:lvl w:ilvl="0" w:tplc="AE28DF80">
      <w:start w:val="6"/>
      <w:numFmt w:val="bullet"/>
      <w:lvlText w:val="-"/>
      <w:lvlJc w:val="left"/>
      <w:pPr>
        <w:ind w:left="420" w:hanging="360"/>
      </w:pPr>
      <w:rPr>
        <w:rFonts w:ascii="Arial" w:eastAsia="Times New Roman" w:hAnsi="Arial" w:cs="Arial" w:hint="default"/>
      </w:rPr>
    </w:lvl>
    <w:lvl w:ilvl="1" w:tplc="14090003" w:tentative="1">
      <w:start w:val="1"/>
      <w:numFmt w:val="bullet"/>
      <w:lvlText w:val="o"/>
      <w:lvlJc w:val="left"/>
      <w:pPr>
        <w:ind w:left="1140" w:hanging="360"/>
      </w:pPr>
      <w:rPr>
        <w:rFonts w:ascii="Courier New" w:hAnsi="Courier New" w:cs="Courier New" w:hint="default"/>
      </w:rPr>
    </w:lvl>
    <w:lvl w:ilvl="2" w:tplc="14090005" w:tentative="1">
      <w:start w:val="1"/>
      <w:numFmt w:val="bullet"/>
      <w:lvlText w:val=""/>
      <w:lvlJc w:val="left"/>
      <w:pPr>
        <w:ind w:left="1860" w:hanging="360"/>
      </w:pPr>
      <w:rPr>
        <w:rFonts w:ascii="Wingdings" w:hAnsi="Wingdings" w:hint="default"/>
      </w:rPr>
    </w:lvl>
    <w:lvl w:ilvl="3" w:tplc="14090001" w:tentative="1">
      <w:start w:val="1"/>
      <w:numFmt w:val="bullet"/>
      <w:lvlText w:val=""/>
      <w:lvlJc w:val="left"/>
      <w:pPr>
        <w:ind w:left="2580" w:hanging="360"/>
      </w:pPr>
      <w:rPr>
        <w:rFonts w:ascii="Symbol" w:hAnsi="Symbol" w:hint="default"/>
      </w:rPr>
    </w:lvl>
    <w:lvl w:ilvl="4" w:tplc="14090003" w:tentative="1">
      <w:start w:val="1"/>
      <w:numFmt w:val="bullet"/>
      <w:lvlText w:val="o"/>
      <w:lvlJc w:val="left"/>
      <w:pPr>
        <w:ind w:left="3300" w:hanging="360"/>
      </w:pPr>
      <w:rPr>
        <w:rFonts w:ascii="Courier New" w:hAnsi="Courier New" w:cs="Courier New" w:hint="default"/>
      </w:rPr>
    </w:lvl>
    <w:lvl w:ilvl="5" w:tplc="14090005" w:tentative="1">
      <w:start w:val="1"/>
      <w:numFmt w:val="bullet"/>
      <w:lvlText w:val=""/>
      <w:lvlJc w:val="left"/>
      <w:pPr>
        <w:ind w:left="4020" w:hanging="360"/>
      </w:pPr>
      <w:rPr>
        <w:rFonts w:ascii="Wingdings" w:hAnsi="Wingdings" w:hint="default"/>
      </w:rPr>
    </w:lvl>
    <w:lvl w:ilvl="6" w:tplc="14090001" w:tentative="1">
      <w:start w:val="1"/>
      <w:numFmt w:val="bullet"/>
      <w:lvlText w:val=""/>
      <w:lvlJc w:val="left"/>
      <w:pPr>
        <w:ind w:left="4740" w:hanging="360"/>
      </w:pPr>
      <w:rPr>
        <w:rFonts w:ascii="Symbol" w:hAnsi="Symbol" w:hint="default"/>
      </w:rPr>
    </w:lvl>
    <w:lvl w:ilvl="7" w:tplc="14090003" w:tentative="1">
      <w:start w:val="1"/>
      <w:numFmt w:val="bullet"/>
      <w:lvlText w:val="o"/>
      <w:lvlJc w:val="left"/>
      <w:pPr>
        <w:ind w:left="5460" w:hanging="360"/>
      </w:pPr>
      <w:rPr>
        <w:rFonts w:ascii="Courier New" w:hAnsi="Courier New" w:cs="Courier New" w:hint="default"/>
      </w:rPr>
    </w:lvl>
    <w:lvl w:ilvl="8" w:tplc="14090005" w:tentative="1">
      <w:start w:val="1"/>
      <w:numFmt w:val="bullet"/>
      <w:lvlText w:val=""/>
      <w:lvlJc w:val="left"/>
      <w:pPr>
        <w:ind w:left="6180" w:hanging="360"/>
      </w:pPr>
      <w:rPr>
        <w:rFonts w:ascii="Wingdings" w:hAnsi="Wingdings" w:hint="default"/>
      </w:rPr>
    </w:lvl>
  </w:abstractNum>
  <w:abstractNum w:abstractNumId="5" w15:restartNumberingAfterBreak="0">
    <w:nsid w:val="2610718B"/>
    <w:multiLevelType w:val="hybridMultilevel"/>
    <w:tmpl w:val="47E22864"/>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B685FC9"/>
    <w:multiLevelType w:val="multilevel"/>
    <w:tmpl w:val="96B89DC2"/>
    <w:lvl w:ilvl="0">
      <w:start w:val="1"/>
      <w:numFmt w:val="decima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1134"/>
        </w:tabs>
        <w:ind w:left="1134" w:hanging="1134"/>
      </w:pPr>
    </w:lvl>
    <w:lvl w:ilvl="3">
      <w:start w:val="1"/>
      <w:numFmt w:val="decimal"/>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7" w15:restartNumberingAfterBreak="0">
    <w:nsid w:val="2D7E6380"/>
    <w:multiLevelType w:val="hybridMultilevel"/>
    <w:tmpl w:val="C2EED1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23F4B1D"/>
    <w:multiLevelType w:val="hybridMultilevel"/>
    <w:tmpl w:val="C484AC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5BE68AE"/>
    <w:multiLevelType w:val="hybridMultilevel"/>
    <w:tmpl w:val="5C3AB3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7CC40E3"/>
    <w:multiLevelType w:val="hybridMultilevel"/>
    <w:tmpl w:val="EFB8F9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9CA2AE8"/>
    <w:multiLevelType w:val="hybridMultilevel"/>
    <w:tmpl w:val="98906A5A"/>
    <w:lvl w:ilvl="0" w:tplc="9A0E703E">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AF16204"/>
    <w:multiLevelType w:val="hybridMultilevel"/>
    <w:tmpl w:val="12CC63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0716E07"/>
    <w:multiLevelType w:val="hybridMultilevel"/>
    <w:tmpl w:val="A0267A0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3293D42"/>
    <w:multiLevelType w:val="multilevel"/>
    <w:tmpl w:val="2A0A2854"/>
    <w:lvl w:ilvl="0">
      <w:start w:val="1"/>
      <w:numFmt w:val="decimal"/>
      <w:lvlText w:val="%1"/>
      <w:lvlJc w:val="left"/>
      <w:pPr>
        <w:tabs>
          <w:tab w:val="num" w:pos="567"/>
        </w:tabs>
        <w:ind w:left="567" w:hanging="567"/>
      </w:pPr>
      <w:rPr>
        <w:rFonts w:hint="default"/>
      </w:rPr>
    </w:lvl>
    <w:lvl w:ilvl="1">
      <w:start w:val="1"/>
      <w:numFmt w:val="decimal"/>
      <w:pStyle w:val="Heading2"/>
      <w:lvlText w:val="%1.%2"/>
      <w:lvlJc w:val="left"/>
      <w:pPr>
        <w:tabs>
          <w:tab w:val="num" w:pos="1135"/>
        </w:tabs>
        <w:ind w:left="567" w:hanging="567"/>
      </w:pPr>
      <w:rPr>
        <w:rFonts w:hint="default"/>
      </w:rPr>
    </w:lvl>
    <w:lvl w:ilvl="2">
      <w:start w:val="1"/>
      <w:numFmt w:val="decimal"/>
      <w:pStyle w:val="Heading3"/>
      <w:lvlText w:val="%1.%2.%3"/>
      <w:lvlJc w:val="left"/>
      <w:pPr>
        <w:tabs>
          <w:tab w:val="num" w:pos="1134"/>
        </w:tabs>
        <w:ind w:left="567" w:hanging="567"/>
      </w:pPr>
      <w:rPr>
        <w:rFonts w:hint="default"/>
      </w:rPr>
    </w:lvl>
    <w:lvl w:ilvl="3">
      <w:start w:val="1"/>
      <w:numFmt w:val="decimal"/>
      <w:lvlText w:val="%1.%2.%3.%4"/>
      <w:lvlJc w:val="left"/>
      <w:pPr>
        <w:tabs>
          <w:tab w:val="num" w:pos="851"/>
        </w:tabs>
        <w:ind w:left="567" w:hanging="567"/>
      </w:pPr>
      <w:rPr>
        <w:rFonts w:hint="default"/>
      </w:rPr>
    </w:lvl>
    <w:lvl w:ilvl="4">
      <w:start w:val="1"/>
      <w:numFmt w:val="decimal"/>
      <w:lvlText w:val="%1.%2.%3.%4.%5"/>
      <w:lvlJc w:val="left"/>
      <w:pPr>
        <w:tabs>
          <w:tab w:val="num" w:pos="0"/>
        </w:tabs>
        <w:ind w:left="567" w:hanging="567"/>
      </w:pPr>
      <w:rPr>
        <w:rFonts w:hint="default"/>
      </w:rPr>
    </w:lvl>
    <w:lvl w:ilvl="5">
      <w:start w:val="1"/>
      <w:numFmt w:val="decimal"/>
      <w:lvlText w:val="%1.%2.%3.%4.%5.%6"/>
      <w:lvlJc w:val="left"/>
      <w:pPr>
        <w:tabs>
          <w:tab w:val="num" w:pos="0"/>
        </w:tabs>
        <w:ind w:left="567" w:hanging="567"/>
      </w:pPr>
      <w:rPr>
        <w:rFonts w:hint="default"/>
      </w:rPr>
    </w:lvl>
    <w:lvl w:ilvl="6">
      <w:start w:val="1"/>
      <w:numFmt w:val="decimal"/>
      <w:lvlText w:val="%1.%2.%3.%4.%5.%6.%7"/>
      <w:lvlJc w:val="left"/>
      <w:pPr>
        <w:tabs>
          <w:tab w:val="num" w:pos="0"/>
        </w:tabs>
        <w:ind w:left="567" w:hanging="567"/>
      </w:pPr>
      <w:rPr>
        <w:rFonts w:hint="default"/>
      </w:rPr>
    </w:lvl>
    <w:lvl w:ilvl="7">
      <w:start w:val="1"/>
      <w:numFmt w:val="decimal"/>
      <w:lvlText w:val="%1.%2.%3.%4.%5.%6.%7.%8"/>
      <w:lvlJc w:val="left"/>
      <w:pPr>
        <w:tabs>
          <w:tab w:val="num" w:pos="0"/>
        </w:tabs>
        <w:ind w:left="567" w:hanging="567"/>
      </w:pPr>
      <w:rPr>
        <w:rFonts w:hint="default"/>
      </w:rPr>
    </w:lvl>
    <w:lvl w:ilvl="8">
      <w:start w:val="1"/>
      <w:numFmt w:val="decimal"/>
      <w:lvlText w:val="%1.%2.%3.%4.%5.%6.%7.%8.%9"/>
      <w:lvlJc w:val="left"/>
      <w:pPr>
        <w:tabs>
          <w:tab w:val="num" w:pos="0"/>
        </w:tabs>
        <w:ind w:left="567" w:hanging="567"/>
      </w:pPr>
      <w:rPr>
        <w:rFonts w:hint="default"/>
      </w:rPr>
    </w:lvl>
  </w:abstractNum>
  <w:abstractNum w:abstractNumId="15" w15:restartNumberingAfterBreak="0">
    <w:nsid w:val="48F17CE4"/>
    <w:multiLevelType w:val="hybridMultilevel"/>
    <w:tmpl w:val="2CF0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B489D"/>
    <w:multiLevelType w:val="hybridMultilevel"/>
    <w:tmpl w:val="09F68088"/>
    <w:lvl w:ilvl="0" w:tplc="AE28DF80">
      <w:start w:val="6"/>
      <w:numFmt w:val="bullet"/>
      <w:lvlText w:val="-"/>
      <w:lvlJc w:val="left"/>
      <w:pPr>
        <w:ind w:left="4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1D93AE4"/>
    <w:multiLevelType w:val="hybridMultilevel"/>
    <w:tmpl w:val="3A0081EC"/>
    <w:lvl w:ilvl="0" w:tplc="AE28DF80">
      <w:start w:val="6"/>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23F705E"/>
    <w:multiLevelType w:val="hybridMultilevel"/>
    <w:tmpl w:val="395E12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24A31E6"/>
    <w:multiLevelType w:val="hybridMultilevel"/>
    <w:tmpl w:val="12242E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A605C71"/>
    <w:multiLevelType w:val="singleLevel"/>
    <w:tmpl w:val="F894F740"/>
    <w:lvl w:ilvl="0">
      <w:start w:val="1"/>
      <w:numFmt w:val="lowerRoman"/>
      <w:pStyle w:val="ListNumberRoman"/>
      <w:lvlText w:val="%1."/>
      <w:lvlJc w:val="left"/>
      <w:pPr>
        <w:tabs>
          <w:tab w:val="num" w:pos="1996"/>
        </w:tabs>
        <w:ind w:left="1701" w:hanging="425"/>
      </w:pPr>
    </w:lvl>
  </w:abstractNum>
  <w:abstractNum w:abstractNumId="21" w15:restartNumberingAfterBreak="0">
    <w:nsid w:val="5CF97E5C"/>
    <w:multiLevelType w:val="multilevel"/>
    <w:tmpl w:val="77E044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5"/>
        </w:tabs>
        <w:ind w:left="1135" w:hanging="851"/>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5DF65EC6"/>
    <w:multiLevelType w:val="hybridMultilevel"/>
    <w:tmpl w:val="5CEC58E0"/>
    <w:lvl w:ilvl="0" w:tplc="AE28DF80">
      <w:start w:val="6"/>
      <w:numFmt w:val="bullet"/>
      <w:lvlText w:val="-"/>
      <w:lvlJc w:val="left"/>
      <w:pPr>
        <w:ind w:left="420" w:hanging="360"/>
      </w:pPr>
      <w:rPr>
        <w:rFonts w:ascii="Arial" w:eastAsia="Times New Roman"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F4F0A89"/>
    <w:multiLevelType w:val="hybridMultilevel"/>
    <w:tmpl w:val="C988FD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5417DF3"/>
    <w:multiLevelType w:val="hybridMultilevel"/>
    <w:tmpl w:val="4770E1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2D156C"/>
    <w:multiLevelType w:val="hybridMultilevel"/>
    <w:tmpl w:val="98906A5A"/>
    <w:lvl w:ilvl="0" w:tplc="9A0E703E">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7E1A07E6"/>
    <w:multiLevelType w:val="hybridMultilevel"/>
    <w:tmpl w:val="58DAFE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4"/>
  </w:num>
  <w:num w:numId="4">
    <w:abstractNumId w:val="21"/>
  </w:num>
  <w:num w:numId="5">
    <w:abstractNumId w:val="15"/>
  </w:num>
  <w:num w:numId="6">
    <w:abstractNumId w:val="23"/>
  </w:num>
  <w:num w:numId="7">
    <w:abstractNumId w:val="1"/>
  </w:num>
  <w:num w:numId="8">
    <w:abstractNumId w:val="18"/>
  </w:num>
  <w:num w:numId="9">
    <w:abstractNumId w:val="2"/>
  </w:num>
  <w:num w:numId="10">
    <w:abstractNumId w:val="24"/>
  </w:num>
  <w:num w:numId="11">
    <w:abstractNumId w:val="0"/>
  </w:num>
  <w:num w:numId="12">
    <w:abstractNumId w:val="19"/>
  </w:num>
  <w:num w:numId="13">
    <w:abstractNumId w:val="7"/>
  </w:num>
  <w:num w:numId="14">
    <w:abstractNumId w:val="4"/>
  </w:num>
  <w:num w:numId="15">
    <w:abstractNumId w:val="16"/>
  </w:num>
  <w:num w:numId="16">
    <w:abstractNumId w:val="12"/>
  </w:num>
  <w:num w:numId="17">
    <w:abstractNumId w:val="22"/>
  </w:num>
  <w:num w:numId="18">
    <w:abstractNumId w:val="11"/>
  </w:num>
  <w:num w:numId="19">
    <w:abstractNumId w:val="25"/>
  </w:num>
  <w:num w:numId="20">
    <w:abstractNumId w:val="9"/>
  </w:num>
  <w:num w:numId="21">
    <w:abstractNumId w:val="5"/>
  </w:num>
  <w:num w:numId="22">
    <w:abstractNumId w:val="10"/>
  </w:num>
  <w:num w:numId="23">
    <w:abstractNumId w:val="17"/>
  </w:num>
  <w:num w:numId="24">
    <w:abstractNumId w:val="13"/>
  </w:num>
  <w:num w:numId="25">
    <w:abstractNumId w:val="8"/>
  </w:num>
  <w:num w:numId="26">
    <w:abstractNumId w:val="26"/>
  </w:num>
  <w:num w:numId="27">
    <w:abstractNumId w:val="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Huizenga">
    <w15:presenceInfo w15:providerId="AD" w15:userId="S-1-5-21-1474892542-1883448526-1353397897-52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3E3"/>
    <w:rsid w:val="00004646"/>
    <w:rsid w:val="00011BB0"/>
    <w:rsid w:val="00012A5F"/>
    <w:rsid w:val="0001350C"/>
    <w:rsid w:val="00013E22"/>
    <w:rsid w:val="00017FE9"/>
    <w:rsid w:val="0002004A"/>
    <w:rsid w:val="00021057"/>
    <w:rsid w:val="00027E5C"/>
    <w:rsid w:val="0003215E"/>
    <w:rsid w:val="00035938"/>
    <w:rsid w:val="000378AC"/>
    <w:rsid w:val="0004291B"/>
    <w:rsid w:val="00043101"/>
    <w:rsid w:val="00043A3D"/>
    <w:rsid w:val="00046774"/>
    <w:rsid w:val="000628C1"/>
    <w:rsid w:val="00062DEB"/>
    <w:rsid w:val="00070319"/>
    <w:rsid w:val="00070B3E"/>
    <w:rsid w:val="00071ADE"/>
    <w:rsid w:val="00083CA6"/>
    <w:rsid w:val="00086749"/>
    <w:rsid w:val="00087094"/>
    <w:rsid w:val="00090CF1"/>
    <w:rsid w:val="00093443"/>
    <w:rsid w:val="00094305"/>
    <w:rsid w:val="00094561"/>
    <w:rsid w:val="00094C30"/>
    <w:rsid w:val="000A530F"/>
    <w:rsid w:val="000A7E1B"/>
    <w:rsid w:val="000B5B11"/>
    <w:rsid w:val="000B5ED0"/>
    <w:rsid w:val="000C2E75"/>
    <w:rsid w:val="000C5AAC"/>
    <w:rsid w:val="000C6AB9"/>
    <w:rsid w:val="000C79A8"/>
    <w:rsid w:val="000D2F75"/>
    <w:rsid w:val="000D632D"/>
    <w:rsid w:val="000E2EC5"/>
    <w:rsid w:val="000E4BFD"/>
    <w:rsid w:val="000F098A"/>
    <w:rsid w:val="000F6367"/>
    <w:rsid w:val="000F6F85"/>
    <w:rsid w:val="001006DF"/>
    <w:rsid w:val="001052E1"/>
    <w:rsid w:val="00112913"/>
    <w:rsid w:val="00112FE5"/>
    <w:rsid w:val="00115756"/>
    <w:rsid w:val="0012621E"/>
    <w:rsid w:val="00131758"/>
    <w:rsid w:val="00131A47"/>
    <w:rsid w:val="00144901"/>
    <w:rsid w:val="00145A16"/>
    <w:rsid w:val="00145E90"/>
    <w:rsid w:val="00147487"/>
    <w:rsid w:val="00163DAE"/>
    <w:rsid w:val="00163DD7"/>
    <w:rsid w:val="001658E9"/>
    <w:rsid w:val="00166E09"/>
    <w:rsid w:val="00167FA8"/>
    <w:rsid w:val="00183A5F"/>
    <w:rsid w:val="00183C41"/>
    <w:rsid w:val="00185F0A"/>
    <w:rsid w:val="00190113"/>
    <w:rsid w:val="00193C63"/>
    <w:rsid w:val="001A15E7"/>
    <w:rsid w:val="001A1831"/>
    <w:rsid w:val="001A2011"/>
    <w:rsid w:val="001A686D"/>
    <w:rsid w:val="001A73A0"/>
    <w:rsid w:val="001B0E39"/>
    <w:rsid w:val="001B12E8"/>
    <w:rsid w:val="001B264D"/>
    <w:rsid w:val="001B6346"/>
    <w:rsid w:val="001B6DAE"/>
    <w:rsid w:val="001B77D7"/>
    <w:rsid w:val="001C2AC4"/>
    <w:rsid w:val="001C5C95"/>
    <w:rsid w:val="001D0896"/>
    <w:rsid w:val="001D1812"/>
    <w:rsid w:val="001D23FF"/>
    <w:rsid w:val="001D6DC7"/>
    <w:rsid w:val="001D70DD"/>
    <w:rsid w:val="001E0939"/>
    <w:rsid w:val="001E2D3B"/>
    <w:rsid w:val="001E7A12"/>
    <w:rsid w:val="001F223A"/>
    <w:rsid w:val="001F2F1A"/>
    <w:rsid w:val="00202B3B"/>
    <w:rsid w:val="0021135D"/>
    <w:rsid w:val="00211778"/>
    <w:rsid w:val="00212727"/>
    <w:rsid w:val="00214110"/>
    <w:rsid w:val="00217AC8"/>
    <w:rsid w:val="00221562"/>
    <w:rsid w:val="00221A84"/>
    <w:rsid w:val="00221B1F"/>
    <w:rsid w:val="00225EE5"/>
    <w:rsid w:val="00230B09"/>
    <w:rsid w:val="002310A7"/>
    <w:rsid w:val="0023768C"/>
    <w:rsid w:val="00246C65"/>
    <w:rsid w:val="002519E6"/>
    <w:rsid w:val="00253023"/>
    <w:rsid w:val="002573F0"/>
    <w:rsid w:val="00260A32"/>
    <w:rsid w:val="0026340C"/>
    <w:rsid w:val="00273DBE"/>
    <w:rsid w:val="00276785"/>
    <w:rsid w:val="00286CBD"/>
    <w:rsid w:val="00287675"/>
    <w:rsid w:val="0029178B"/>
    <w:rsid w:val="00291FCF"/>
    <w:rsid w:val="00292AD4"/>
    <w:rsid w:val="0029301E"/>
    <w:rsid w:val="00293163"/>
    <w:rsid w:val="002A1993"/>
    <w:rsid w:val="002A3DBD"/>
    <w:rsid w:val="002A3DF7"/>
    <w:rsid w:val="002A6AE5"/>
    <w:rsid w:val="002B5645"/>
    <w:rsid w:val="002B7155"/>
    <w:rsid w:val="002B74DC"/>
    <w:rsid w:val="002C4D36"/>
    <w:rsid w:val="002D5E82"/>
    <w:rsid w:val="002D7381"/>
    <w:rsid w:val="002E0283"/>
    <w:rsid w:val="002E0D52"/>
    <w:rsid w:val="002E265D"/>
    <w:rsid w:val="002E74A4"/>
    <w:rsid w:val="002F1B02"/>
    <w:rsid w:val="002F1FBB"/>
    <w:rsid w:val="002F2486"/>
    <w:rsid w:val="002F335D"/>
    <w:rsid w:val="002F384C"/>
    <w:rsid w:val="002F4B2A"/>
    <w:rsid w:val="002F51E3"/>
    <w:rsid w:val="002F53FD"/>
    <w:rsid w:val="003016C9"/>
    <w:rsid w:val="0030272E"/>
    <w:rsid w:val="00303D5D"/>
    <w:rsid w:val="00310DBF"/>
    <w:rsid w:val="00311869"/>
    <w:rsid w:val="00311D4C"/>
    <w:rsid w:val="00312780"/>
    <w:rsid w:val="00313B0E"/>
    <w:rsid w:val="00316D57"/>
    <w:rsid w:val="0031751A"/>
    <w:rsid w:val="0032063E"/>
    <w:rsid w:val="00320FBB"/>
    <w:rsid w:val="0032261D"/>
    <w:rsid w:val="003231F8"/>
    <w:rsid w:val="00324B33"/>
    <w:rsid w:val="00325AF3"/>
    <w:rsid w:val="003278E1"/>
    <w:rsid w:val="00330235"/>
    <w:rsid w:val="0033079C"/>
    <w:rsid w:val="00340143"/>
    <w:rsid w:val="00345C81"/>
    <w:rsid w:val="00351469"/>
    <w:rsid w:val="00351974"/>
    <w:rsid w:val="00357701"/>
    <w:rsid w:val="00357B1F"/>
    <w:rsid w:val="0036317A"/>
    <w:rsid w:val="003636FA"/>
    <w:rsid w:val="0037007B"/>
    <w:rsid w:val="00370A8D"/>
    <w:rsid w:val="00384135"/>
    <w:rsid w:val="00385CD7"/>
    <w:rsid w:val="003873AC"/>
    <w:rsid w:val="003926B6"/>
    <w:rsid w:val="0039394C"/>
    <w:rsid w:val="00395084"/>
    <w:rsid w:val="00395ACE"/>
    <w:rsid w:val="003971DC"/>
    <w:rsid w:val="00397870"/>
    <w:rsid w:val="003A4BF0"/>
    <w:rsid w:val="003A5753"/>
    <w:rsid w:val="003B38A5"/>
    <w:rsid w:val="003B4271"/>
    <w:rsid w:val="003B47DD"/>
    <w:rsid w:val="003B6B85"/>
    <w:rsid w:val="003B7812"/>
    <w:rsid w:val="003C1C2C"/>
    <w:rsid w:val="003C481E"/>
    <w:rsid w:val="003C4929"/>
    <w:rsid w:val="003C732C"/>
    <w:rsid w:val="003D20D6"/>
    <w:rsid w:val="003E160F"/>
    <w:rsid w:val="003E2560"/>
    <w:rsid w:val="003E763C"/>
    <w:rsid w:val="003E77AA"/>
    <w:rsid w:val="003F0A42"/>
    <w:rsid w:val="003F2EA4"/>
    <w:rsid w:val="003F31F0"/>
    <w:rsid w:val="003F5909"/>
    <w:rsid w:val="004018F5"/>
    <w:rsid w:val="004042F4"/>
    <w:rsid w:val="00407E17"/>
    <w:rsid w:val="00411168"/>
    <w:rsid w:val="00413F29"/>
    <w:rsid w:val="004247A6"/>
    <w:rsid w:val="00433BAF"/>
    <w:rsid w:val="00437EA1"/>
    <w:rsid w:val="0044061F"/>
    <w:rsid w:val="00442E75"/>
    <w:rsid w:val="00444BD8"/>
    <w:rsid w:val="00445A59"/>
    <w:rsid w:val="00447C2A"/>
    <w:rsid w:val="004500DF"/>
    <w:rsid w:val="00450779"/>
    <w:rsid w:val="00454178"/>
    <w:rsid w:val="004619CF"/>
    <w:rsid w:val="004632FA"/>
    <w:rsid w:val="004633FD"/>
    <w:rsid w:val="004642E0"/>
    <w:rsid w:val="004649B6"/>
    <w:rsid w:val="00470BED"/>
    <w:rsid w:val="00474035"/>
    <w:rsid w:val="00476E9D"/>
    <w:rsid w:val="00477C4D"/>
    <w:rsid w:val="00483177"/>
    <w:rsid w:val="004864AD"/>
    <w:rsid w:val="004867A2"/>
    <w:rsid w:val="00487895"/>
    <w:rsid w:val="00491F96"/>
    <w:rsid w:val="00492620"/>
    <w:rsid w:val="00492D26"/>
    <w:rsid w:val="00495226"/>
    <w:rsid w:val="00495530"/>
    <w:rsid w:val="0049685F"/>
    <w:rsid w:val="00497642"/>
    <w:rsid w:val="004A0E24"/>
    <w:rsid w:val="004A27E3"/>
    <w:rsid w:val="004A3841"/>
    <w:rsid w:val="004A3902"/>
    <w:rsid w:val="004A57FC"/>
    <w:rsid w:val="004B0D23"/>
    <w:rsid w:val="004B25C7"/>
    <w:rsid w:val="004B3CA1"/>
    <w:rsid w:val="004B5C58"/>
    <w:rsid w:val="004C0121"/>
    <w:rsid w:val="004C1589"/>
    <w:rsid w:val="004C232D"/>
    <w:rsid w:val="004C63DD"/>
    <w:rsid w:val="004D026A"/>
    <w:rsid w:val="004D1E38"/>
    <w:rsid w:val="004D2FF7"/>
    <w:rsid w:val="004D5C38"/>
    <w:rsid w:val="004D605F"/>
    <w:rsid w:val="004D7F84"/>
    <w:rsid w:val="004E1146"/>
    <w:rsid w:val="004E61D4"/>
    <w:rsid w:val="004F0ED5"/>
    <w:rsid w:val="004F2F89"/>
    <w:rsid w:val="004F3F2D"/>
    <w:rsid w:val="0050251C"/>
    <w:rsid w:val="0050285D"/>
    <w:rsid w:val="00502A5B"/>
    <w:rsid w:val="005062FA"/>
    <w:rsid w:val="00507D66"/>
    <w:rsid w:val="00512F1C"/>
    <w:rsid w:val="00513F69"/>
    <w:rsid w:val="00515AEB"/>
    <w:rsid w:val="00516305"/>
    <w:rsid w:val="00522555"/>
    <w:rsid w:val="00522A41"/>
    <w:rsid w:val="00522BFE"/>
    <w:rsid w:val="00523CEC"/>
    <w:rsid w:val="005279AB"/>
    <w:rsid w:val="00527DDB"/>
    <w:rsid w:val="00531133"/>
    <w:rsid w:val="005341FB"/>
    <w:rsid w:val="0053559F"/>
    <w:rsid w:val="005365BB"/>
    <w:rsid w:val="00545696"/>
    <w:rsid w:val="00547C51"/>
    <w:rsid w:val="00557823"/>
    <w:rsid w:val="00561A89"/>
    <w:rsid w:val="00565D23"/>
    <w:rsid w:val="00570211"/>
    <w:rsid w:val="005703D5"/>
    <w:rsid w:val="0057388C"/>
    <w:rsid w:val="005764A4"/>
    <w:rsid w:val="0057708A"/>
    <w:rsid w:val="005770E6"/>
    <w:rsid w:val="00586ACB"/>
    <w:rsid w:val="00586DE5"/>
    <w:rsid w:val="00587392"/>
    <w:rsid w:val="005902F8"/>
    <w:rsid w:val="0059472E"/>
    <w:rsid w:val="005979B1"/>
    <w:rsid w:val="005A0101"/>
    <w:rsid w:val="005A24ED"/>
    <w:rsid w:val="005A4DE4"/>
    <w:rsid w:val="005A54DA"/>
    <w:rsid w:val="005B0219"/>
    <w:rsid w:val="005B05D5"/>
    <w:rsid w:val="005B0ACB"/>
    <w:rsid w:val="005B26E4"/>
    <w:rsid w:val="005B7ADA"/>
    <w:rsid w:val="005C2BED"/>
    <w:rsid w:val="005C3709"/>
    <w:rsid w:val="005C387F"/>
    <w:rsid w:val="005C75C8"/>
    <w:rsid w:val="005D0366"/>
    <w:rsid w:val="005D30C0"/>
    <w:rsid w:val="005E43AB"/>
    <w:rsid w:val="005E46E8"/>
    <w:rsid w:val="005F0F38"/>
    <w:rsid w:val="005F5BA1"/>
    <w:rsid w:val="005F622E"/>
    <w:rsid w:val="005F6BD6"/>
    <w:rsid w:val="005F7660"/>
    <w:rsid w:val="006017FC"/>
    <w:rsid w:val="00604A42"/>
    <w:rsid w:val="00604D00"/>
    <w:rsid w:val="006054B8"/>
    <w:rsid w:val="00607628"/>
    <w:rsid w:val="00612F97"/>
    <w:rsid w:val="006223FA"/>
    <w:rsid w:val="00626413"/>
    <w:rsid w:val="00626DB5"/>
    <w:rsid w:val="00631043"/>
    <w:rsid w:val="00631BB7"/>
    <w:rsid w:val="00634139"/>
    <w:rsid w:val="00635FE6"/>
    <w:rsid w:val="006425A0"/>
    <w:rsid w:val="00643A10"/>
    <w:rsid w:val="0064603A"/>
    <w:rsid w:val="00651741"/>
    <w:rsid w:val="00652338"/>
    <w:rsid w:val="00661E1B"/>
    <w:rsid w:val="00662592"/>
    <w:rsid w:val="00666BCE"/>
    <w:rsid w:val="006722C9"/>
    <w:rsid w:val="0067286B"/>
    <w:rsid w:val="00672FB2"/>
    <w:rsid w:val="00673B07"/>
    <w:rsid w:val="00682AFC"/>
    <w:rsid w:val="00684D75"/>
    <w:rsid w:val="0069368D"/>
    <w:rsid w:val="00695A51"/>
    <w:rsid w:val="006966B2"/>
    <w:rsid w:val="006A03A4"/>
    <w:rsid w:val="006A373D"/>
    <w:rsid w:val="006B25FB"/>
    <w:rsid w:val="006B7BA0"/>
    <w:rsid w:val="006C0E78"/>
    <w:rsid w:val="006C1A14"/>
    <w:rsid w:val="006C6CAA"/>
    <w:rsid w:val="006D2937"/>
    <w:rsid w:val="006D46AD"/>
    <w:rsid w:val="006E3337"/>
    <w:rsid w:val="006E33AE"/>
    <w:rsid w:val="006E3E19"/>
    <w:rsid w:val="006E3EBC"/>
    <w:rsid w:val="006E6022"/>
    <w:rsid w:val="006E74F0"/>
    <w:rsid w:val="006F08DD"/>
    <w:rsid w:val="006F1E8B"/>
    <w:rsid w:val="006F4182"/>
    <w:rsid w:val="00700441"/>
    <w:rsid w:val="00701521"/>
    <w:rsid w:val="00707F63"/>
    <w:rsid w:val="007151E1"/>
    <w:rsid w:val="00723D30"/>
    <w:rsid w:val="0072658D"/>
    <w:rsid w:val="00734A3E"/>
    <w:rsid w:val="007354AD"/>
    <w:rsid w:val="00736240"/>
    <w:rsid w:val="00740072"/>
    <w:rsid w:val="0074167D"/>
    <w:rsid w:val="0074784B"/>
    <w:rsid w:val="007603C6"/>
    <w:rsid w:val="00761B39"/>
    <w:rsid w:val="007624CA"/>
    <w:rsid w:val="00764B62"/>
    <w:rsid w:val="00765F31"/>
    <w:rsid w:val="00772D2E"/>
    <w:rsid w:val="00774FB9"/>
    <w:rsid w:val="007759BC"/>
    <w:rsid w:val="00782B75"/>
    <w:rsid w:val="00783EF0"/>
    <w:rsid w:val="00784B52"/>
    <w:rsid w:val="00786CBA"/>
    <w:rsid w:val="007941F4"/>
    <w:rsid w:val="00794B5B"/>
    <w:rsid w:val="00795CCE"/>
    <w:rsid w:val="00796252"/>
    <w:rsid w:val="00797DE3"/>
    <w:rsid w:val="007A1232"/>
    <w:rsid w:val="007A3C65"/>
    <w:rsid w:val="007A533F"/>
    <w:rsid w:val="007A565C"/>
    <w:rsid w:val="007A77C3"/>
    <w:rsid w:val="007B07AD"/>
    <w:rsid w:val="007B13B9"/>
    <w:rsid w:val="007B34BB"/>
    <w:rsid w:val="007B4BB8"/>
    <w:rsid w:val="007C5E8C"/>
    <w:rsid w:val="007D118C"/>
    <w:rsid w:val="007D19FE"/>
    <w:rsid w:val="007D5D44"/>
    <w:rsid w:val="007D5D50"/>
    <w:rsid w:val="007E165A"/>
    <w:rsid w:val="007E1CF4"/>
    <w:rsid w:val="007E3515"/>
    <w:rsid w:val="007E4541"/>
    <w:rsid w:val="007F27E2"/>
    <w:rsid w:val="007F50D4"/>
    <w:rsid w:val="007F5F8E"/>
    <w:rsid w:val="00802BB2"/>
    <w:rsid w:val="00805161"/>
    <w:rsid w:val="00807780"/>
    <w:rsid w:val="00810E1A"/>
    <w:rsid w:val="008114C2"/>
    <w:rsid w:val="00811934"/>
    <w:rsid w:val="00814C4F"/>
    <w:rsid w:val="00815C39"/>
    <w:rsid w:val="008169FD"/>
    <w:rsid w:val="00820338"/>
    <w:rsid w:val="00822BDC"/>
    <w:rsid w:val="0082659D"/>
    <w:rsid w:val="0082686D"/>
    <w:rsid w:val="00835142"/>
    <w:rsid w:val="0083558F"/>
    <w:rsid w:val="00836B63"/>
    <w:rsid w:val="00836C5A"/>
    <w:rsid w:val="0084001B"/>
    <w:rsid w:val="008521B7"/>
    <w:rsid w:val="00854237"/>
    <w:rsid w:val="0085477A"/>
    <w:rsid w:val="0085550B"/>
    <w:rsid w:val="0086218E"/>
    <w:rsid w:val="00863B82"/>
    <w:rsid w:val="008675E3"/>
    <w:rsid w:val="00867AE3"/>
    <w:rsid w:val="008724A1"/>
    <w:rsid w:val="008810C5"/>
    <w:rsid w:val="00886B39"/>
    <w:rsid w:val="00886D99"/>
    <w:rsid w:val="00887487"/>
    <w:rsid w:val="00887B6E"/>
    <w:rsid w:val="00892AA9"/>
    <w:rsid w:val="00894868"/>
    <w:rsid w:val="00895480"/>
    <w:rsid w:val="0089560B"/>
    <w:rsid w:val="008971FF"/>
    <w:rsid w:val="008A5EE1"/>
    <w:rsid w:val="008A7F00"/>
    <w:rsid w:val="008B3D5C"/>
    <w:rsid w:val="008B4AE9"/>
    <w:rsid w:val="008C0ED6"/>
    <w:rsid w:val="008C329D"/>
    <w:rsid w:val="008C780F"/>
    <w:rsid w:val="008D22B9"/>
    <w:rsid w:val="008D3CE7"/>
    <w:rsid w:val="008D4F41"/>
    <w:rsid w:val="008D75C7"/>
    <w:rsid w:val="008E078C"/>
    <w:rsid w:val="008E5BDB"/>
    <w:rsid w:val="008E7356"/>
    <w:rsid w:val="008F210D"/>
    <w:rsid w:val="008F6A83"/>
    <w:rsid w:val="008F71C2"/>
    <w:rsid w:val="009034CA"/>
    <w:rsid w:val="00904339"/>
    <w:rsid w:val="00912C54"/>
    <w:rsid w:val="00913ACC"/>
    <w:rsid w:val="00914167"/>
    <w:rsid w:val="00915A70"/>
    <w:rsid w:val="0091628F"/>
    <w:rsid w:val="00921112"/>
    <w:rsid w:val="009224DE"/>
    <w:rsid w:val="009230F2"/>
    <w:rsid w:val="00926EDD"/>
    <w:rsid w:val="009336AC"/>
    <w:rsid w:val="00947C4F"/>
    <w:rsid w:val="00950E27"/>
    <w:rsid w:val="00955676"/>
    <w:rsid w:val="00956D37"/>
    <w:rsid w:val="00956E62"/>
    <w:rsid w:val="0096066B"/>
    <w:rsid w:val="00960DDD"/>
    <w:rsid w:val="009635A1"/>
    <w:rsid w:val="00970536"/>
    <w:rsid w:val="00970766"/>
    <w:rsid w:val="009729F3"/>
    <w:rsid w:val="00972BE5"/>
    <w:rsid w:val="00980197"/>
    <w:rsid w:val="00986A16"/>
    <w:rsid w:val="009917D5"/>
    <w:rsid w:val="00992052"/>
    <w:rsid w:val="00992D79"/>
    <w:rsid w:val="009931CB"/>
    <w:rsid w:val="009946D7"/>
    <w:rsid w:val="009958F4"/>
    <w:rsid w:val="00995C68"/>
    <w:rsid w:val="009969E3"/>
    <w:rsid w:val="009972D1"/>
    <w:rsid w:val="009A1B19"/>
    <w:rsid w:val="009A7D4B"/>
    <w:rsid w:val="009B04BF"/>
    <w:rsid w:val="009B13CD"/>
    <w:rsid w:val="009B498D"/>
    <w:rsid w:val="009C375F"/>
    <w:rsid w:val="009C4298"/>
    <w:rsid w:val="009C53C8"/>
    <w:rsid w:val="009C7487"/>
    <w:rsid w:val="009D5F49"/>
    <w:rsid w:val="009D7EA5"/>
    <w:rsid w:val="009E3A73"/>
    <w:rsid w:val="009E56D4"/>
    <w:rsid w:val="009F03AB"/>
    <w:rsid w:val="009F07F5"/>
    <w:rsid w:val="009F348C"/>
    <w:rsid w:val="00A07162"/>
    <w:rsid w:val="00A071D9"/>
    <w:rsid w:val="00A14432"/>
    <w:rsid w:val="00A1535C"/>
    <w:rsid w:val="00A27B8F"/>
    <w:rsid w:val="00A27E84"/>
    <w:rsid w:val="00A348AB"/>
    <w:rsid w:val="00A35CFB"/>
    <w:rsid w:val="00A37492"/>
    <w:rsid w:val="00A43872"/>
    <w:rsid w:val="00A50660"/>
    <w:rsid w:val="00A50BEA"/>
    <w:rsid w:val="00A549C0"/>
    <w:rsid w:val="00A62BEA"/>
    <w:rsid w:val="00A62F76"/>
    <w:rsid w:val="00A676C9"/>
    <w:rsid w:val="00A74692"/>
    <w:rsid w:val="00A76B3D"/>
    <w:rsid w:val="00A774BD"/>
    <w:rsid w:val="00A844D9"/>
    <w:rsid w:val="00A9434D"/>
    <w:rsid w:val="00A97DCB"/>
    <w:rsid w:val="00AA0A60"/>
    <w:rsid w:val="00AA13E3"/>
    <w:rsid w:val="00AA2669"/>
    <w:rsid w:val="00AA2FD4"/>
    <w:rsid w:val="00AA3593"/>
    <w:rsid w:val="00AA35A8"/>
    <w:rsid w:val="00AA63ED"/>
    <w:rsid w:val="00AA7927"/>
    <w:rsid w:val="00AB1336"/>
    <w:rsid w:val="00AB1700"/>
    <w:rsid w:val="00AB3D60"/>
    <w:rsid w:val="00AB4878"/>
    <w:rsid w:val="00AB5290"/>
    <w:rsid w:val="00AC74B6"/>
    <w:rsid w:val="00AD3346"/>
    <w:rsid w:val="00AD3B22"/>
    <w:rsid w:val="00AD3ED3"/>
    <w:rsid w:val="00AD5F6C"/>
    <w:rsid w:val="00AD790A"/>
    <w:rsid w:val="00AE0CFB"/>
    <w:rsid w:val="00AE1D67"/>
    <w:rsid w:val="00AE2B05"/>
    <w:rsid w:val="00AE2BF6"/>
    <w:rsid w:val="00AE350E"/>
    <w:rsid w:val="00AF0066"/>
    <w:rsid w:val="00AF0B06"/>
    <w:rsid w:val="00AF1CEB"/>
    <w:rsid w:val="00AF6E70"/>
    <w:rsid w:val="00B01148"/>
    <w:rsid w:val="00B03300"/>
    <w:rsid w:val="00B07E27"/>
    <w:rsid w:val="00B103C5"/>
    <w:rsid w:val="00B10B29"/>
    <w:rsid w:val="00B16B60"/>
    <w:rsid w:val="00B20047"/>
    <w:rsid w:val="00B232C3"/>
    <w:rsid w:val="00B25753"/>
    <w:rsid w:val="00B32AE4"/>
    <w:rsid w:val="00B42533"/>
    <w:rsid w:val="00B43492"/>
    <w:rsid w:val="00B4497E"/>
    <w:rsid w:val="00B45E53"/>
    <w:rsid w:val="00B514C6"/>
    <w:rsid w:val="00B51CDF"/>
    <w:rsid w:val="00B51F3D"/>
    <w:rsid w:val="00B5326B"/>
    <w:rsid w:val="00B55D4E"/>
    <w:rsid w:val="00B57EB3"/>
    <w:rsid w:val="00B60081"/>
    <w:rsid w:val="00B60D5E"/>
    <w:rsid w:val="00B67817"/>
    <w:rsid w:val="00B72157"/>
    <w:rsid w:val="00B738C0"/>
    <w:rsid w:val="00B75446"/>
    <w:rsid w:val="00B75B80"/>
    <w:rsid w:val="00B77D2B"/>
    <w:rsid w:val="00B820B3"/>
    <w:rsid w:val="00B83AAA"/>
    <w:rsid w:val="00B917A2"/>
    <w:rsid w:val="00B91E10"/>
    <w:rsid w:val="00B932A0"/>
    <w:rsid w:val="00B96B42"/>
    <w:rsid w:val="00BA03B0"/>
    <w:rsid w:val="00BA5943"/>
    <w:rsid w:val="00BB190C"/>
    <w:rsid w:val="00BB3A81"/>
    <w:rsid w:val="00BB4266"/>
    <w:rsid w:val="00BC2734"/>
    <w:rsid w:val="00BD0565"/>
    <w:rsid w:val="00BD5566"/>
    <w:rsid w:val="00BD6D6A"/>
    <w:rsid w:val="00BE0387"/>
    <w:rsid w:val="00BE354D"/>
    <w:rsid w:val="00BE5C85"/>
    <w:rsid w:val="00BE74B7"/>
    <w:rsid w:val="00BE78F7"/>
    <w:rsid w:val="00BF4102"/>
    <w:rsid w:val="00BF5802"/>
    <w:rsid w:val="00C00619"/>
    <w:rsid w:val="00C106B0"/>
    <w:rsid w:val="00C12A74"/>
    <w:rsid w:val="00C13D0B"/>
    <w:rsid w:val="00C1429C"/>
    <w:rsid w:val="00C17CA6"/>
    <w:rsid w:val="00C20428"/>
    <w:rsid w:val="00C209A5"/>
    <w:rsid w:val="00C23A8C"/>
    <w:rsid w:val="00C23DEA"/>
    <w:rsid w:val="00C32541"/>
    <w:rsid w:val="00C37B48"/>
    <w:rsid w:val="00C45C00"/>
    <w:rsid w:val="00C4687C"/>
    <w:rsid w:val="00C510B6"/>
    <w:rsid w:val="00C536B1"/>
    <w:rsid w:val="00C53B0C"/>
    <w:rsid w:val="00C5651D"/>
    <w:rsid w:val="00C56623"/>
    <w:rsid w:val="00C60C2C"/>
    <w:rsid w:val="00C6205D"/>
    <w:rsid w:val="00C62679"/>
    <w:rsid w:val="00C63A16"/>
    <w:rsid w:val="00C65E50"/>
    <w:rsid w:val="00C6699F"/>
    <w:rsid w:val="00C71FCF"/>
    <w:rsid w:val="00C747DC"/>
    <w:rsid w:val="00C77125"/>
    <w:rsid w:val="00C7741C"/>
    <w:rsid w:val="00C92635"/>
    <w:rsid w:val="00C94BFD"/>
    <w:rsid w:val="00C95A28"/>
    <w:rsid w:val="00C95D09"/>
    <w:rsid w:val="00C9606A"/>
    <w:rsid w:val="00CA1F27"/>
    <w:rsid w:val="00CA54E8"/>
    <w:rsid w:val="00CB5F60"/>
    <w:rsid w:val="00CB75C0"/>
    <w:rsid w:val="00CC55DD"/>
    <w:rsid w:val="00CC7513"/>
    <w:rsid w:val="00CD72F3"/>
    <w:rsid w:val="00CE165B"/>
    <w:rsid w:val="00CE4823"/>
    <w:rsid w:val="00CE4AB2"/>
    <w:rsid w:val="00CE58E7"/>
    <w:rsid w:val="00CE60E4"/>
    <w:rsid w:val="00CF06C5"/>
    <w:rsid w:val="00CF2C6B"/>
    <w:rsid w:val="00D061FB"/>
    <w:rsid w:val="00D10DFD"/>
    <w:rsid w:val="00D14DC1"/>
    <w:rsid w:val="00D21D2F"/>
    <w:rsid w:val="00D268E1"/>
    <w:rsid w:val="00D30121"/>
    <w:rsid w:val="00D30262"/>
    <w:rsid w:val="00D3426B"/>
    <w:rsid w:val="00D413C1"/>
    <w:rsid w:val="00D432B2"/>
    <w:rsid w:val="00D43C93"/>
    <w:rsid w:val="00D445DC"/>
    <w:rsid w:val="00D47F90"/>
    <w:rsid w:val="00D514BA"/>
    <w:rsid w:val="00D54EF2"/>
    <w:rsid w:val="00D664FE"/>
    <w:rsid w:val="00D675F0"/>
    <w:rsid w:val="00D710CC"/>
    <w:rsid w:val="00D73B7B"/>
    <w:rsid w:val="00D74DE9"/>
    <w:rsid w:val="00D872D7"/>
    <w:rsid w:val="00D90122"/>
    <w:rsid w:val="00D903DE"/>
    <w:rsid w:val="00DB0F3F"/>
    <w:rsid w:val="00DB2D43"/>
    <w:rsid w:val="00DB36D7"/>
    <w:rsid w:val="00DC095E"/>
    <w:rsid w:val="00DC384B"/>
    <w:rsid w:val="00DD022D"/>
    <w:rsid w:val="00DD77F5"/>
    <w:rsid w:val="00DE7E92"/>
    <w:rsid w:val="00DF7EC8"/>
    <w:rsid w:val="00E043C1"/>
    <w:rsid w:val="00E04AA0"/>
    <w:rsid w:val="00E05A78"/>
    <w:rsid w:val="00E06023"/>
    <w:rsid w:val="00E06B55"/>
    <w:rsid w:val="00E16CE7"/>
    <w:rsid w:val="00E20C4D"/>
    <w:rsid w:val="00E23EC0"/>
    <w:rsid w:val="00E25D29"/>
    <w:rsid w:val="00E3129C"/>
    <w:rsid w:val="00E448C8"/>
    <w:rsid w:val="00E461F1"/>
    <w:rsid w:val="00E46CEA"/>
    <w:rsid w:val="00E47D76"/>
    <w:rsid w:val="00E50735"/>
    <w:rsid w:val="00E54B02"/>
    <w:rsid w:val="00E56A3B"/>
    <w:rsid w:val="00E618FC"/>
    <w:rsid w:val="00E62887"/>
    <w:rsid w:val="00E64648"/>
    <w:rsid w:val="00E74567"/>
    <w:rsid w:val="00E81387"/>
    <w:rsid w:val="00E82C09"/>
    <w:rsid w:val="00E830ED"/>
    <w:rsid w:val="00E95899"/>
    <w:rsid w:val="00EA0165"/>
    <w:rsid w:val="00EA3271"/>
    <w:rsid w:val="00EA6275"/>
    <w:rsid w:val="00EB076C"/>
    <w:rsid w:val="00EB0D2B"/>
    <w:rsid w:val="00EB7C8F"/>
    <w:rsid w:val="00EC09CE"/>
    <w:rsid w:val="00EC75CC"/>
    <w:rsid w:val="00ED0650"/>
    <w:rsid w:val="00ED1F44"/>
    <w:rsid w:val="00ED3051"/>
    <w:rsid w:val="00ED453B"/>
    <w:rsid w:val="00ED45E4"/>
    <w:rsid w:val="00ED6E6F"/>
    <w:rsid w:val="00EE051D"/>
    <w:rsid w:val="00EE079E"/>
    <w:rsid w:val="00EE09C2"/>
    <w:rsid w:val="00EE29C8"/>
    <w:rsid w:val="00EF4647"/>
    <w:rsid w:val="00F033D4"/>
    <w:rsid w:val="00F04F74"/>
    <w:rsid w:val="00F10681"/>
    <w:rsid w:val="00F12954"/>
    <w:rsid w:val="00F145AB"/>
    <w:rsid w:val="00F14AE8"/>
    <w:rsid w:val="00F205F1"/>
    <w:rsid w:val="00F252DC"/>
    <w:rsid w:val="00F30F67"/>
    <w:rsid w:val="00F32B1A"/>
    <w:rsid w:val="00F32C0A"/>
    <w:rsid w:val="00F3406E"/>
    <w:rsid w:val="00F575C3"/>
    <w:rsid w:val="00F60072"/>
    <w:rsid w:val="00F61896"/>
    <w:rsid w:val="00F631ED"/>
    <w:rsid w:val="00F648AF"/>
    <w:rsid w:val="00F64B23"/>
    <w:rsid w:val="00F70FB7"/>
    <w:rsid w:val="00F74ACC"/>
    <w:rsid w:val="00F7542C"/>
    <w:rsid w:val="00F76923"/>
    <w:rsid w:val="00F76BE6"/>
    <w:rsid w:val="00F821B2"/>
    <w:rsid w:val="00F82A19"/>
    <w:rsid w:val="00F84320"/>
    <w:rsid w:val="00F84E0D"/>
    <w:rsid w:val="00F86D28"/>
    <w:rsid w:val="00F87CDF"/>
    <w:rsid w:val="00F93D1A"/>
    <w:rsid w:val="00FA04D9"/>
    <w:rsid w:val="00FA4732"/>
    <w:rsid w:val="00FA5DA7"/>
    <w:rsid w:val="00FB01EC"/>
    <w:rsid w:val="00FB1892"/>
    <w:rsid w:val="00FB34AF"/>
    <w:rsid w:val="00FB37FC"/>
    <w:rsid w:val="00FB5475"/>
    <w:rsid w:val="00FC0215"/>
    <w:rsid w:val="00FC18FE"/>
    <w:rsid w:val="00FC3A92"/>
    <w:rsid w:val="00FD1330"/>
    <w:rsid w:val="00FD50FD"/>
    <w:rsid w:val="00FD6392"/>
    <w:rsid w:val="00FE308C"/>
    <w:rsid w:val="00FE5F8A"/>
    <w:rsid w:val="00FF32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35B4F7"/>
  <w15:docId w15:val="{6ECA63B6-A2AA-4C87-981C-037F59DF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620"/>
    <w:rPr>
      <w:rFonts w:ascii="Arial" w:hAnsi="Arial"/>
      <w:lang w:val="en-AU" w:eastAsia="en-US"/>
    </w:rPr>
  </w:style>
  <w:style w:type="paragraph" w:styleId="Heading1">
    <w:name w:val="heading 1"/>
    <w:basedOn w:val="Normal"/>
    <w:next w:val="Normal"/>
    <w:uiPriority w:val="1"/>
    <w:qFormat/>
    <w:rsid w:val="00C5651D"/>
    <w:pPr>
      <w:keepNext/>
      <w:spacing w:before="240" w:after="240"/>
      <w:jc w:val="both"/>
      <w:outlineLvl w:val="0"/>
    </w:pPr>
    <w:rPr>
      <w:color w:val="215868" w:themeColor="accent5" w:themeShade="80"/>
      <w:kern w:val="28"/>
      <w:sz w:val="28"/>
    </w:rPr>
  </w:style>
  <w:style w:type="paragraph" w:styleId="Heading2">
    <w:name w:val="heading 2"/>
    <w:basedOn w:val="Heading1"/>
    <w:next w:val="Normal"/>
    <w:uiPriority w:val="1"/>
    <w:qFormat/>
    <w:rsid w:val="00C5651D"/>
    <w:pPr>
      <w:numPr>
        <w:ilvl w:val="1"/>
        <w:numId w:val="3"/>
      </w:numPr>
      <w:outlineLvl w:val="1"/>
    </w:pPr>
    <w:rPr>
      <w:sz w:val="24"/>
    </w:rPr>
  </w:style>
  <w:style w:type="paragraph" w:styleId="Heading3">
    <w:name w:val="heading 3"/>
    <w:basedOn w:val="Heading2"/>
    <w:next w:val="Normal"/>
    <w:uiPriority w:val="1"/>
    <w:qFormat/>
    <w:rsid w:val="00DC095E"/>
    <w:pPr>
      <w:numPr>
        <w:ilvl w:val="2"/>
      </w:numPr>
      <w:outlineLvl w:val="2"/>
    </w:pPr>
    <w:rPr>
      <w:sz w:val="20"/>
    </w:rPr>
  </w:style>
  <w:style w:type="paragraph" w:styleId="Heading4">
    <w:name w:val="heading 4"/>
    <w:basedOn w:val="Heading3"/>
    <w:next w:val="Normal"/>
    <w:uiPriority w:val="1"/>
    <w:qFormat/>
    <w:rsid w:val="00C536B1"/>
    <w:pPr>
      <w:numPr>
        <w:ilvl w:val="0"/>
        <w:numId w:val="0"/>
      </w:numPr>
      <w:outlineLvl w:val="3"/>
    </w:pPr>
  </w:style>
  <w:style w:type="paragraph" w:styleId="Heading5">
    <w:name w:val="heading 5"/>
    <w:aliases w:val="l5,h5,heading 5"/>
    <w:basedOn w:val="Normal"/>
    <w:next w:val="Normal"/>
    <w:uiPriority w:val="1"/>
    <w:qFormat/>
    <w:pPr>
      <w:numPr>
        <w:ilvl w:val="4"/>
        <w:numId w:val="1"/>
      </w:numPr>
      <w:spacing w:before="240" w:after="60"/>
      <w:outlineLvl w:val="4"/>
    </w:pPr>
    <w:rPr>
      <w:sz w:val="22"/>
    </w:rPr>
  </w:style>
  <w:style w:type="paragraph" w:styleId="Heading6">
    <w:name w:val="heading 6"/>
    <w:aliases w:val="Not Kinhill"/>
    <w:basedOn w:val="Normal"/>
    <w:next w:val="Normal"/>
    <w:uiPriority w:val="1"/>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next w:val="Normal"/>
    <w:pPr>
      <w:tabs>
        <w:tab w:val="left" w:pos="567"/>
      </w:tabs>
      <w:spacing w:before="240" w:after="60"/>
    </w:pPr>
    <w:rPr>
      <w:b/>
      <w:sz w:val="32"/>
    </w:r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rPr>
      <w: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Subtitle">
    <w:name w:val="Subtitle"/>
    <w:basedOn w:val="Normal"/>
    <w:qFormat/>
    <w:pPr>
      <w:spacing w:after="60"/>
      <w:jc w:val="center"/>
      <w:outlineLvl w:val="1"/>
    </w:pPr>
  </w:style>
  <w:style w:type="paragraph" w:styleId="Title">
    <w:name w:val="Title"/>
    <w:basedOn w:val="CoverPageTitle"/>
    <w:qFormat/>
    <w:rsid w:val="00C56623"/>
  </w:style>
  <w:style w:type="paragraph" w:customStyle="1" w:styleId="CoverPageTitle">
    <w:name w:val="Cover Page (Title)"/>
    <w:basedOn w:val="Normal"/>
    <w:rsid w:val="00492620"/>
    <w:pPr>
      <w:jc w:val="right"/>
    </w:pPr>
    <w:rPr>
      <w:color w:val="006265"/>
      <w:sz w:val="48"/>
    </w:rPr>
  </w:style>
  <w:style w:type="paragraph" w:styleId="TOAHeading">
    <w:name w:val="toa heading"/>
    <w:basedOn w:val="Normal"/>
    <w:next w:val="Normal"/>
    <w:semiHidden/>
    <w:pPr>
      <w:spacing w:before="120"/>
    </w:pPr>
    <w:rPr>
      <w:b/>
    </w:rPr>
  </w:style>
  <w:style w:type="paragraph" w:styleId="TOC9">
    <w:name w:val="toc 9"/>
    <w:basedOn w:val="Normal"/>
    <w:next w:val="Normal"/>
    <w:autoRedefine/>
    <w:semiHidden/>
    <w:pPr>
      <w:ind w:left="192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MacroTextChar">
    <w:name w:val="Macro Text Char"/>
    <w:basedOn w:val="DefaultParagraphFont"/>
    <w:link w:val="MacroText"/>
    <w:rsid w:val="00AA13E3"/>
    <w:rPr>
      <w:rFonts w:ascii="Courier New" w:hAnsi="Courier New"/>
      <w:lang w:eastAsia="en-US"/>
    </w:rPr>
  </w:style>
  <w:style w:type="paragraph" w:styleId="Date">
    <w:name w:val="Date"/>
    <w:basedOn w:val="Normal"/>
    <w:link w:val="DateChar"/>
    <w:rsid w:val="00AA13E3"/>
  </w:style>
  <w:style w:type="character" w:customStyle="1" w:styleId="DateChar">
    <w:name w:val="Date Char"/>
    <w:basedOn w:val="DefaultParagraphFont"/>
    <w:link w:val="Date"/>
    <w:rsid w:val="00AA13E3"/>
    <w:rPr>
      <w:rFonts w:ascii="Arial" w:hAnsi="Arial"/>
      <w:lang w:eastAsia="en-US"/>
    </w:rPr>
  </w:style>
  <w:style w:type="paragraph" w:styleId="BodyText">
    <w:name w:val="Body Text"/>
    <w:basedOn w:val="Normal"/>
    <w:link w:val="BodyTextChar"/>
    <w:uiPriority w:val="1"/>
    <w:qFormat/>
    <w:rsid w:val="00345C81"/>
    <w:pPr>
      <w:spacing w:after="240"/>
      <w:jc w:val="both"/>
    </w:pPr>
  </w:style>
  <w:style w:type="character" w:customStyle="1" w:styleId="BodyTextChar">
    <w:name w:val="Body Text Char"/>
    <w:basedOn w:val="DefaultParagraphFont"/>
    <w:link w:val="BodyText"/>
    <w:uiPriority w:val="1"/>
    <w:rsid w:val="00345C81"/>
    <w:rPr>
      <w:rFonts w:ascii="Arial" w:hAnsi="Arial"/>
      <w:lang w:val="en-AU" w:eastAsia="en-US"/>
    </w:rPr>
  </w:style>
  <w:style w:type="paragraph" w:styleId="Header">
    <w:name w:val="header"/>
    <w:basedOn w:val="Normal"/>
    <w:link w:val="HeaderChar"/>
    <w:uiPriority w:val="99"/>
    <w:rsid w:val="00AA13E3"/>
    <w:pPr>
      <w:tabs>
        <w:tab w:val="center" w:pos="4253"/>
        <w:tab w:val="right" w:pos="8505"/>
      </w:tabs>
      <w:jc w:val="right"/>
    </w:pPr>
    <w:rPr>
      <w:b/>
      <w:sz w:val="22"/>
    </w:rPr>
  </w:style>
  <w:style w:type="character" w:customStyle="1" w:styleId="HeaderChar">
    <w:name w:val="Header Char"/>
    <w:basedOn w:val="DefaultParagraphFont"/>
    <w:link w:val="Header"/>
    <w:uiPriority w:val="99"/>
    <w:rsid w:val="00AA13E3"/>
    <w:rPr>
      <w:rFonts w:ascii="Arial" w:hAnsi="Arial"/>
      <w:b/>
      <w:sz w:val="22"/>
      <w:lang w:eastAsia="en-US"/>
    </w:rPr>
  </w:style>
  <w:style w:type="paragraph" w:styleId="Footer">
    <w:name w:val="footer"/>
    <w:basedOn w:val="Normal"/>
    <w:link w:val="FooterChar"/>
    <w:uiPriority w:val="99"/>
    <w:rsid w:val="00AA13E3"/>
    <w:pPr>
      <w:tabs>
        <w:tab w:val="center" w:pos="4320"/>
        <w:tab w:val="right" w:pos="8640"/>
      </w:tabs>
    </w:pPr>
    <w:rPr>
      <w:sz w:val="16"/>
    </w:rPr>
  </w:style>
  <w:style w:type="character" w:customStyle="1" w:styleId="FooterChar">
    <w:name w:val="Footer Char"/>
    <w:basedOn w:val="DefaultParagraphFont"/>
    <w:link w:val="Footer"/>
    <w:uiPriority w:val="99"/>
    <w:rsid w:val="00AA13E3"/>
    <w:rPr>
      <w:rFonts w:ascii="Arial" w:hAnsi="Arial"/>
      <w:sz w:val="16"/>
      <w:lang w:eastAsia="en-US"/>
    </w:rPr>
  </w:style>
  <w:style w:type="character" w:styleId="PageNumber">
    <w:name w:val="page number"/>
    <w:basedOn w:val="DefaultParagraphFont"/>
    <w:rsid w:val="00AA13E3"/>
    <w:rPr>
      <w:rFonts w:ascii="Arial" w:hAnsi="Arial"/>
      <w:spacing w:val="0"/>
      <w:w w:val="100"/>
      <w:sz w:val="14"/>
    </w:rPr>
  </w:style>
  <w:style w:type="paragraph" w:styleId="TableofFigures">
    <w:name w:val="table of figures"/>
    <w:basedOn w:val="Normal"/>
    <w:next w:val="Normal"/>
    <w:rsid w:val="00AA13E3"/>
    <w:pPr>
      <w:tabs>
        <w:tab w:val="right" w:leader="dot" w:pos="9356"/>
      </w:tabs>
      <w:ind w:left="480" w:hanging="480"/>
    </w:pPr>
  </w:style>
  <w:style w:type="paragraph" w:customStyle="1" w:styleId="CoverPageQLDC">
    <w:name w:val="Cover Page (QLDC)"/>
    <w:basedOn w:val="Normal"/>
    <w:rsid w:val="00492620"/>
    <w:pPr>
      <w:spacing w:line="752" w:lineRule="exact"/>
      <w:ind w:right="110"/>
      <w:jc w:val="right"/>
    </w:pPr>
    <w:rPr>
      <w:rFonts w:ascii="Calibri" w:hAnsi="Calibri"/>
      <w:color w:val="006265"/>
      <w:spacing w:val="-2"/>
      <w:sz w:val="64"/>
    </w:rPr>
  </w:style>
  <w:style w:type="paragraph" w:styleId="TOC4">
    <w:name w:val="toc 4"/>
    <w:basedOn w:val="TOC2"/>
    <w:next w:val="Normal"/>
    <w:rsid w:val="00AA13E3"/>
    <w:pPr>
      <w:spacing w:before="0"/>
      <w:ind w:left="1191"/>
    </w:pPr>
  </w:style>
  <w:style w:type="paragraph" w:styleId="TOC2">
    <w:name w:val="toc 2"/>
    <w:basedOn w:val="TOC1"/>
    <w:next w:val="Normal"/>
    <w:uiPriority w:val="39"/>
    <w:qFormat/>
    <w:rsid w:val="00AA13E3"/>
    <w:pPr>
      <w:spacing w:before="120"/>
      <w:ind w:left="1418" w:hanging="851"/>
    </w:pPr>
  </w:style>
  <w:style w:type="paragraph" w:styleId="TOC1">
    <w:name w:val="toc 1"/>
    <w:basedOn w:val="Normal"/>
    <w:next w:val="Normal"/>
    <w:uiPriority w:val="39"/>
    <w:qFormat/>
    <w:rsid w:val="00AA13E3"/>
    <w:pPr>
      <w:tabs>
        <w:tab w:val="right" w:leader="dot" w:pos="9356"/>
      </w:tabs>
      <w:spacing w:before="240"/>
      <w:ind w:left="567" w:hanging="567"/>
    </w:pPr>
  </w:style>
  <w:style w:type="paragraph" w:styleId="FootnoteText">
    <w:name w:val="footnote text"/>
    <w:basedOn w:val="Normal"/>
    <w:link w:val="FootnoteTextChar"/>
    <w:rsid w:val="00AA13E3"/>
  </w:style>
  <w:style w:type="character" w:customStyle="1" w:styleId="FootnoteTextChar">
    <w:name w:val="Footnote Text Char"/>
    <w:basedOn w:val="DefaultParagraphFont"/>
    <w:link w:val="FootnoteText"/>
    <w:rsid w:val="00AA13E3"/>
    <w:rPr>
      <w:rFonts w:ascii="Arial" w:hAnsi="Arial"/>
      <w:lang w:eastAsia="en-US"/>
    </w:rPr>
  </w:style>
  <w:style w:type="paragraph" w:styleId="TOC5">
    <w:name w:val="toc 5"/>
    <w:basedOn w:val="Normal"/>
    <w:next w:val="Normal"/>
    <w:rsid w:val="00AA13E3"/>
    <w:pPr>
      <w:tabs>
        <w:tab w:val="right" w:pos="8618"/>
      </w:tabs>
      <w:ind w:left="1588"/>
    </w:pPr>
  </w:style>
  <w:style w:type="paragraph" w:styleId="TOC3">
    <w:name w:val="toc 3"/>
    <w:basedOn w:val="TOC2"/>
    <w:next w:val="Normal"/>
    <w:uiPriority w:val="39"/>
    <w:rsid w:val="00AA13E3"/>
    <w:pPr>
      <w:spacing w:before="0"/>
      <w:ind w:left="2269"/>
    </w:pPr>
  </w:style>
  <w:style w:type="paragraph" w:styleId="NormalIndent">
    <w:name w:val="Normal Indent"/>
    <w:basedOn w:val="Normal"/>
    <w:rsid w:val="00AA13E3"/>
    <w:pPr>
      <w:ind w:left="567"/>
    </w:pPr>
  </w:style>
  <w:style w:type="paragraph" w:styleId="TOC6">
    <w:name w:val="toc 6"/>
    <w:basedOn w:val="Normal"/>
    <w:next w:val="Normal"/>
    <w:rsid w:val="00AA13E3"/>
    <w:pPr>
      <w:tabs>
        <w:tab w:val="right" w:leader="dot" w:pos="8618"/>
      </w:tabs>
      <w:ind w:left="1985"/>
    </w:pPr>
  </w:style>
  <w:style w:type="paragraph" w:styleId="TOC7">
    <w:name w:val="toc 7"/>
    <w:basedOn w:val="Normal"/>
    <w:next w:val="Normal"/>
    <w:rsid w:val="00AA13E3"/>
    <w:pPr>
      <w:tabs>
        <w:tab w:val="right" w:leader="dot" w:pos="8618"/>
      </w:tabs>
      <w:ind w:left="2381"/>
    </w:pPr>
  </w:style>
  <w:style w:type="paragraph" w:styleId="TOC8">
    <w:name w:val="toc 8"/>
    <w:basedOn w:val="Normal"/>
    <w:next w:val="Normal"/>
    <w:rsid w:val="00AA13E3"/>
    <w:pPr>
      <w:tabs>
        <w:tab w:val="right" w:leader="dot" w:pos="8618"/>
      </w:tabs>
      <w:ind w:left="2722"/>
    </w:pPr>
  </w:style>
  <w:style w:type="paragraph" w:customStyle="1" w:styleId="Bullet">
    <w:name w:val="Bullet"/>
    <w:basedOn w:val="Normal"/>
    <w:next w:val="Normal"/>
    <w:rsid w:val="00AA13E3"/>
    <w:pPr>
      <w:spacing w:before="120"/>
      <w:ind w:left="397" w:hanging="397"/>
    </w:pPr>
  </w:style>
  <w:style w:type="paragraph" w:customStyle="1" w:styleId="Dash">
    <w:name w:val="Dash"/>
    <w:basedOn w:val="Normal"/>
    <w:next w:val="Normal"/>
    <w:rsid w:val="00AA13E3"/>
    <w:pPr>
      <w:ind w:left="397" w:hanging="397"/>
    </w:pPr>
  </w:style>
  <w:style w:type="character" w:styleId="CommentReference">
    <w:name w:val="annotation reference"/>
    <w:basedOn w:val="DefaultParagraphFont"/>
    <w:rsid w:val="00AA13E3"/>
    <w:rPr>
      <w:rFonts w:ascii="Arial Narrow" w:hAnsi="Arial Narrow"/>
      <w:sz w:val="16"/>
    </w:rPr>
  </w:style>
  <w:style w:type="paragraph" w:styleId="CommentText">
    <w:name w:val="annotation text"/>
    <w:basedOn w:val="Normal"/>
    <w:link w:val="CommentTextChar"/>
    <w:rsid w:val="00AA13E3"/>
  </w:style>
  <w:style w:type="character" w:customStyle="1" w:styleId="CommentTextChar">
    <w:name w:val="Comment Text Char"/>
    <w:basedOn w:val="DefaultParagraphFont"/>
    <w:link w:val="CommentText"/>
    <w:rsid w:val="00AA13E3"/>
    <w:rPr>
      <w:rFonts w:ascii="Arial" w:hAnsi="Arial"/>
      <w:lang w:eastAsia="en-US"/>
    </w:rPr>
  </w:style>
  <w:style w:type="character" w:styleId="Hyperlink">
    <w:name w:val="Hyperlink"/>
    <w:basedOn w:val="DefaultParagraphFont"/>
    <w:rsid w:val="0069368D"/>
    <w:rPr>
      <w:rFonts w:ascii="Arial Narrow" w:hAnsi="Arial Narrow"/>
      <w:color w:val="1F497D" w:themeColor="text2"/>
      <w:u w:val="single"/>
    </w:rPr>
  </w:style>
  <w:style w:type="character" w:styleId="FollowedHyperlink">
    <w:name w:val="FollowedHyperlink"/>
    <w:basedOn w:val="DefaultParagraphFont"/>
    <w:rsid w:val="00AA13E3"/>
    <w:rPr>
      <w:rFonts w:ascii="Arial Narrow" w:hAnsi="Arial Narrow"/>
      <w:color w:val="FFFFFF"/>
      <w:u w:val="single"/>
    </w:rPr>
  </w:style>
  <w:style w:type="table" w:styleId="LightGrid">
    <w:name w:val="Light Grid"/>
    <w:basedOn w:val="TableNormal"/>
    <w:uiPriority w:val="62"/>
    <w:rsid w:val="00C536B1"/>
    <w:rPr>
      <w:rFonts w:asciiTheme="minorHAnsi" w:eastAsiaTheme="minorEastAsia" w:hAnsiTheme="minorHAnsi" w:cstheme="minorBidi"/>
      <w:sz w:val="24"/>
      <w:szCs w:val="24"/>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otnoteReference">
    <w:name w:val="footnote reference"/>
    <w:basedOn w:val="DefaultParagraphFont"/>
    <w:rsid w:val="00AA13E3"/>
    <w:rPr>
      <w:rFonts w:ascii="Arial Narrow" w:hAnsi="Arial Narrow"/>
      <w:vertAlign w:val="superscript"/>
    </w:rPr>
  </w:style>
  <w:style w:type="paragraph" w:customStyle="1" w:styleId="NoIndent11pt">
    <w:name w:val="NoIndent11pt"/>
    <w:basedOn w:val="Normal"/>
    <w:rsid w:val="00AA13E3"/>
    <w:pPr>
      <w:tabs>
        <w:tab w:val="left" w:pos="851"/>
      </w:tabs>
    </w:pPr>
    <w:rPr>
      <w:sz w:val="22"/>
    </w:rPr>
  </w:style>
  <w:style w:type="character" w:styleId="EndnoteReference">
    <w:name w:val="endnote reference"/>
    <w:basedOn w:val="DefaultParagraphFont"/>
    <w:rsid w:val="00AA13E3"/>
    <w:rPr>
      <w:rFonts w:ascii="Arial Narrow" w:hAnsi="Arial Narrow"/>
      <w:vertAlign w:val="superscript"/>
    </w:rPr>
  </w:style>
  <w:style w:type="character" w:styleId="Emphasis">
    <w:name w:val="Emphasis"/>
    <w:basedOn w:val="DefaultParagraphFont"/>
    <w:qFormat/>
    <w:rsid w:val="00AA13E3"/>
    <w:rPr>
      <w:rFonts w:ascii="Arial Narrow" w:hAnsi="Arial Narrow"/>
    </w:rPr>
  </w:style>
  <w:style w:type="character" w:styleId="LineNumber">
    <w:name w:val="line number"/>
    <w:basedOn w:val="DefaultParagraphFont"/>
    <w:rsid w:val="00AA13E3"/>
    <w:rPr>
      <w:rFonts w:ascii="Arial Narrow" w:hAnsi="Arial Narrow"/>
    </w:rPr>
  </w:style>
  <w:style w:type="character" w:styleId="Strong">
    <w:name w:val="Strong"/>
    <w:basedOn w:val="DefaultParagraphFont"/>
    <w:qFormat/>
    <w:rsid w:val="00AA13E3"/>
    <w:rPr>
      <w:rFonts w:ascii="Arial Narrow" w:hAnsi="Arial Narrow"/>
      <w:b/>
    </w:rPr>
  </w:style>
  <w:style w:type="table" w:customStyle="1" w:styleId="GridTable1Light-Accent11">
    <w:name w:val="Grid Table 1 Light - Accent 11"/>
    <w:basedOn w:val="TableNormal"/>
    <w:uiPriority w:val="46"/>
    <w:rsid w:val="00C536B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qFormat/>
    <w:rsid w:val="00AA13E3"/>
    <w:pPr>
      <w:spacing w:before="120" w:after="120"/>
    </w:pPr>
    <w:rPr>
      <w:b/>
    </w:rPr>
  </w:style>
  <w:style w:type="paragraph" w:styleId="BalloonText">
    <w:name w:val="Balloon Text"/>
    <w:basedOn w:val="Normal"/>
    <w:link w:val="BalloonTextChar"/>
    <w:uiPriority w:val="99"/>
    <w:rsid w:val="00AA13E3"/>
    <w:rPr>
      <w:rFonts w:ascii="Tahoma" w:hAnsi="Tahoma" w:cs="Tahoma"/>
      <w:sz w:val="16"/>
      <w:szCs w:val="16"/>
    </w:rPr>
  </w:style>
  <w:style w:type="character" w:customStyle="1" w:styleId="BalloonTextChar">
    <w:name w:val="Balloon Text Char"/>
    <w:basedOn w:val="DefaultParagraphFont"/>
    <w:link w:val="BalloonText"/>
    <w:uiPriority w:val="99"/>
    <w:rsid w:val="00AA13E3"/>
    <w:rPr>
      <w:rFonts w:ascii="Tahoma" w:hAnsi="Tahoma" w:cs="Tahoma"/>
      <w:sz w:val="16"/>
      <w:szCs w:val="16"/>
      <w:lang w:eastAsia="en-US"/>
    </w:rPr>
  </w:style>
  <w:style w:type="paragraph" w:customStyle="1" w:styleId="StyleCaptionCentered">
    <w:name w:val="Style Caption + Centered"/>
    <w:basedOn w:val="Caption"/>
    <w:rsid w:val="00AA13E3"/>
    <w:rPr>
      <w:bCs/>
    </w:rPr>
  </w:style>
  <w:style w:type="table" w:styleId="TableGrid">
    <w:name w:val="Table Grid"/>
    <w:basedOn w:val="TableNormal"/>
    <w:uiPriority w:val="59"/>
    <w:rsid w:val="00AA13E3"/>
    <w:pPr>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ParagraphStyle">
    <w:name w:val="NormalParagraphStyle"/>
    <w:basedOn w:val="Normal"/>
    <w:rsid w:val="00AA13E3"/>
    <w:pPr>
      <w:autoSpaceDE w:val="0"/>
      <w:autoSpaceDN w:val="0"/>
      <w:adjustRightInd w:val="0"/>
      <w:spacing w:line="288" w:lineRule="auto"/>
      <w:textAlignment w:val="center"/>
    </w:pPr>
    <w:rPr>
      <w:rFonts w:ascii="Times Regular" w:hAnsi="Times Regular" w:cs="Times Regular"/>
      <w:color w:val="000000"/>
      <w:sz w:val="24"/>
      <w:szCs w:val="24"/>
      <w:lang w:val="en-US"/>
    </w:rPr>
  </w:style>
  <w:style w:type="paragraph" w:customStyle="1" w:styleId="BC-new">
    <w:name w:val="BC - new"/>
    <w:basedOn w:val="Normal"/>
    <w:rsid w:val="00AA13E3"/>
    <w:pPr>
      <w:suppressAutoHyphens/>
      <w:autoSpaceDE w:val="0"/>
      <w:autoSpaceDN w:val="0"/>
      <w:adjustRightInd w:val="0"/>
      <w:spacing w:after="113" w:line="230" w:lineRule="atLeast"/>
      <w:textAlignment w:val="center"/>
    </w:pPr>
    <w:rPr>
      <w:rFonts w:cs="Arial"/>
      <w:color w:val="000000"/>
      <w:sz w:val="16"/>
      <w:szCs w:val="16"/>
      <w:lang w:val="en-US"/>
    </w:rPr>
  </w:style>
  <w:style w:type="paragraph" w:customStyle="1" w:styleId="StyleTOC3BoldLeft0cmFirstline0cm">
    <w:name w:val="Style TOC 3 + Bold Left:  0 cm First line:  0 cm"/>
    <w:basedOn w:val="TOC3"/>
    <w:rsid w:val="00AA13E3"/>
    <w:pPr>
      <w:ind w:left="0" w:firstLine="0"/>
    </w:pPr>
    <w:rPr>
      <w:b/>
      <w:bCs/>
    </w:rPr>
  </w:style>
  <w:style w:type="paragraph" w:customStyle="1" w:styleId="HeadingNoNumbering">
    <w:name w:val="Heading (No Numbering)"/>
    <w:basedOn w:val="Heading1"/>
    <w:next w:val="BodyText"/>
    <w:rsid w:val="00AA13E3"/>
    <w:pPr>
      <w:spacing w:before="200" w:after="400"/>
    </w:pPr>
    <w:rPr>
      <w:rFonts w:cs="Arial"/>
      <w:bCs/>
      <w:caps/>
      <w:color w:val="007EA0"/>
      <w:kern w:val="32"/>
      <w:szCs w:val="32"/>
      <w:lang w:eastAsia="en-AU"/>
    </w:rPr>
  </w:style>
  <w:style w:type="paragraph" w:customStyle="1" w:styleId="QATitle">
    <w:name w:val="QA Title"/>
    <w:next w:val="BodyText"/>
    <w:semiHidden/>
    <w:rsid w:val="00AA13E3"/>
    <w:pPr>
      <w:spacing w:before="400" w:after="400"/>
    </w:pPr>
    <w:rPr>
      <w:rFonts w:ascii="Arial" w:hAnsi="Arial" w:cs="Arial"/>
      <w:b/>
      <w:bCs/>
      <w:caps/>
      <w:color w:val="007EA0"/>
      <w:kern w:val="32"/>
      <w:sz w:val="28"/>
      <w:szCs w:val="32"/>
      <w:lang w:val="en-US" w:eastAsia="en-AU"/>
    </w:rPr>
  </w:style>
  <w:style w:type="paragraph" w:customStyle="1" w:styleId="QAHeader">
    <w:name w:val="QA Header"/>
    <w:basedOn w:val="QATitle"/>
    <w:next w:val="BodyText"/>
    <w:semiHidden/>
    <w:rsid w:val="00AA13E3"/>
    <w:pPr>
      <w:spacing w:before="0" w:after="240"/>
    </w:pPr>
    <w:rPr>
      <w:sz w:val="20"/>
    </w:rPr>
  </w:style>
  <w:style w:type="paragraph" w:customStyle="1" w:styleId="TableBodyText">
    <w:name w:val="Table Body Text"/>
    <w:basedOn w:val="BodyText"/>
    <w:rsid w:val="00AA13E3"/>
    <w:pPr>
      <w:keepLines/>
    </w:pPr>
    <w:rPr>
      <w:color w:val="000000"/>
      <w:szCs w:val="24"/>
      <w:lang w:eastAsia="en-AU"/>
    </w:rPr>
  </w:style>
  <w:style w:type="paragraph" w:customStyle="1" w:styleId="P">
    <w:name w:val="P"/>
    <w:basedOn w:val="Heading1"/>
    <w:next w:val="Normal"/>
    <w:rsid w:val="00AA13E3"/>
    <w:pPr>
      <w:ind w:left="851" w:hanging="851"/>
      <w:outlineLvl w:val="9"/>
    </w:pPr>
    <w:rPr>
      <w:rFonts w:ascii="Times New Roman" w:hAnsi="Times New Roman"/>
      <w:color w:val="000000"/>
    </w:rPr>
  </w:style>
  <w:style w:type="paragraph" w:customStyle="1" w:styleId="Style">
    <w:name w:val="Style"/>
    <w:basedOn w:val="Normal"/>
    <w:rsid w:val="00AA13E3"/>
    <w:pPr>
      <w:tabs>
        <w:tab w:val="num" w:pos="1492"/>
      </w:tabs>
      <w:ind w:left="1492" w:hanging="360"/>
      <w:jc w:val="both"/>
    </w:pPr>
    <w:rPr>
      <w:rFonts w:ascii="Times New Roman" w:hAnsi="Times New Roman"/>
      <w:sz w:val="24"/>
      <w:lang w:eastAsia="en-NZ"/>
    </w:rPr>
  </w:style>
  <w:style w:type="paragraph" w:customStyle="1" w:styleId="Number">
    <w:name w:val="Number"/>
    <w:basedOn w:val="Normal"/>
    <w:next w:val="Normal"/>
    <w:rsid w:val="00AA13E3"/>
    <w:pPr>
      <w:spacing w:after="240"/>
      <w:ind w:left="454" w:hanging="454"/>
      <w:jc w:val="both"/>
    </w:pPr>
    <w:rPr>
      <w:rFonts w:ascii="Times New Roman" w:hAnsi="Times New Roman"/>
      <w:sz w:val="24"/>
      <w:lang w:val="en-GB"/>
    </w:rPr>
  </w:style>
  <w:style w:type="paragraph" w:customStyle="1" w:styleId="NumberedList">
    <w:name w:val="Numbered_List"/>
    <w:basedOn w:val="Normal"/>
    <w:rsid w:val="00AA13E3"/>
    <w:pPr>
      <w:spacing w:before="180"/>
    </w:pPr>
    <w:rPr>
      <w:rFonts w:ascii="Times New Roman" w:hAnsi="Times New Roman"/>
      <w:sz w:val="24"/>
      <w:lang w:val="en-GB" w:eastAsia="en-NZ"/>
    </w:rPr>
  </w:style>
  <w:style w:type="paragraph" w:styleId="ListBullet2">
    <w:name w:val="List Bullet 2"/>
    <w:basedOn w:val="Normal"/>
    <w:autoRedefine/>
    <w:rsid w:val="00AA13E3"/>
    <w:pPr>
      <w:tabs>
        <w:tab w:val="num" w:pos="643"/>
        <w:tab w:val="left" w:pos="851"/>
      </w:tabs>
      <w:spacing w:before="120" w:after="120"/>
      <w:ind w:left="643" w:hanging="360"/>
      <w:jc w:val="both"/>
    </w:pPr>
    <w:rPr>
      <w:rFonts w:ascii="Arial Narrow" w:hAnsi="Arial Narrow"/>
      <w:sz w:val="24"/>
    </w:rPr>
  </w:style>
  <w:style w:type="paragraph" w:customStyle="1" w:styleId="TableText">
    <w:name w:val="Table Text"/>
    <w:basedOn w:val="Normal"/>
    <w:rsid w:val="00AA13E3"/>
    <w:pPr>
      <w:widowControl w:val="0"/>
      <w:spacing w:before="40" w:after="40"/>
    </w:pPr>
    <w:rPr>
      <w:rFonts w:ascii="Arial Narrow" w:hAnsi="Arial Narrow"/>
      <w:sz w:val="24"/>
    </w:rPr>
  </w:style>
  <w:style w:type="paragraph" w:customStyle="1" w:styleId="ListNumberRoman">
    <w:name w:val="List Number Roman"/>
    <w:basedOn w:val="ListNumber"/>
    <w:rsid w:val="00AA13E3"/>
    <w:pPr>
      <w:numPr>
        <w:numId w:val="2"/>
      </w:numPr>
    </w:pPr>
  </w:style>
  <w:style w:type="paragraph" w:styleId="ListNumber">
    <w:name w:val="List Number"/>
    <w:basedOn w:val="Normal"/>
    <w:rsid w:val="00AA13E3"/>
    <w:pPr>
      <w:tabs>
        <w:tab w:val="num" w:pos="360"/>
      </w:tabs>
      <w:ind w:left="360" w:hanging="360"/>
      <w:jc w:val="both"/>
    </w:pPr>
    <w:rPr>
      <w:rFonts w:ascii="Arial Narrow" w:hAnsi="Arial Narrow"/>
      <w:sz w:val="24"/>
    </w:rPr>
  </w:style>
  <w:style w:type="paragraph" w:customStyle="1" w:styleId="Hidden">
    <w:name w:val="Hidden"/>
    <w:basedOn w:val="Normal"/>
    <w:next w:val="Normal"/>
    <w:rsid w:val="00AA13E3"/>
    <w:pPr>
      <w:tabs>
        <w:tab w:val="left" w:pos="851"/>
      </w:tabs>
      <w:ind w:left="851"/>
      <w:jc w:val="both"/>
    </w:pPr>
    <w:rPr>
      <w:rFonts w:ascii="Arial Narrow" w:hAnsi="Arial Narrow"/>
      <w:vanish/>
      <w:color w:val="FF0000"/>
    </w:rPr>
  </w:style>
  <w:style w:type="character" w:customStyle="1" w:styleId="Heading31">
    <w:name w:val="Heading 31"/>
    <w:aliases w:val="(a) Char"/>
    <w:basedOn w:val="DefaultParagraphFont"/>
    <w:rsid w:val="00AA13E3"/>
    <w:rPr>
      <w:rFonts w:ascii="Arial Narrow" w:hAnsi="Arial Narrow"/>
      <w:b/>
      <w:noProof w:val="0"/>
      <w:sz w:val="24"/>
      <w:lang w:val="en-NZ" w:eastAsia="en-US" w:bidi="ar-SA"/>
    </w:rPr>
  </w:style>
  <w:style w:type="paragraph" w:customStyle="1" w:styleId="Paragraph">
    <w:name w:val="Paragraph"/>
    <w:basedOn w:val="Normal"/>
    <w:rsid w:val="00AA13E3"/>
    <w:pPr>
      <w:tabs>
        <w:tab w:val="left" w:pos="851"/>
        <w:tab w:val="left" w:pos="1418"/>
        <w:tab w:val="left" w:pos="1985"/>
      </w:tabs>
    </w:pPr>
    <w:rPr>
      <w:rFonts w:ascii="Arial Narrow" w:hAnsi="Arial Narrow"/>
      <w:sz w:val="24"/>
    </w:rPr>
  </w:style>
  <w:style w:type="paragraph" w:styleId="ListBullet">
    <w:name w:val="List Bullet"/>
    <w:basedOn w:val="Normal"/>
    <w:autoRedefine/>
    <w:rsid w:val="00AA13E3"/>
    <w:pPr>
      <w:tabs>
        <w:tab w:val="left" w:pos="851"/>
        <w:tab w:val="left" w:pos="1276"/>
      </w:tabs>
      <w:ind w:left="1276" w:hanging="425"/>
      <w:jc w:val="both"/>
    </w:pPr>
    <w:rPr>
      <w:rFonts w:ascii="Arial Narrow" w:hAnsi="Arial Narrow"/>
      <w:sz w:val="24"/>
    </w:rPr>
  </w:style>
  <w:style w:type="paragraph" w:styleId="BlockText">
    <w:name w:val="Block Text"/>
    <w:basedOn w:val="Normal"/>
    <w:rsid w:val="00AA13E3"/>
    <w:pPr>
      <w:spacing w:after="120"/>
      <w:ind w:left="1440" w:right="1440"/>
      <w:jc w:val="both"/>
    </w:pPr>
    <w:rPr>
      <w:rFonts w:ascii="Arial Narrow" w:hAnsi="Arial Narrow"/>
      <w:sz w:val="24"/>
    </w:rPr>
  </w:style>
  <w:style w:type="paragraph" w:styleId="Closing">
    <w:name w:val="Closing"/>
    <w:basedOn w:val="Normal"/>
    <w:link w:val="ClosingChar"/>
    <w:rsid w:val="00AA13E3"/>
    <w:pPr>
      <w:ind w:left="4252"/>
      <w:jc w:val="both"/>
    </w:pPr>
    <w:rPr>
      <w:rFonts w:ascii="Arial Narrow" w:hAnsi="Arial Narrow"/>
      <w:sz w:val="24"/>
    </w:rPr>
  </w:style>
  <w:style w:type="character" w:customStyle="1" w:styleId="ClosingChar">
    <w:name w:val="Closing Char"/>
    <w:basedOn w:val="DefaultParagraphFont"/>
    <w:link w:val="Closing"/>
    <w:rsid w:val="00AA13E3"/>
    <w:rPr>
      <w:rFonts w:ascii="Arial Narrow" w:hAnsi="Arial Narrow"/>
      <w:sz w:val="24"/>
      <w:lang w:eastAsia="en-US"/>
    </w:rPr>
  </w:style>
  <w:style w:type="paragraph" w:styleId="CommentSubject">
    <w:name w:val="annotation subject"/>
    <w:basedOn w:val="CommentText"/>
    <w:next w:val="CommentText"/>
    <w:link w:val="CommentSubjectChar"/>
    <w:rsid w:val="00AA13E3"/>
    <w:pPr>
      <w:jc w:val="both"/>
    </w:pPr>
    <w:rPr>
      <w:rFonts w:ascii="Arial Narrow" w:hAnsi="Arial Narrow"/>
      <w:b/>
      <w:bCs/>
    </w:rPr>
  </w:style>
  <w:style w:type="character" w:customStyle="1" w:styleId="CommentSubjectChar">
    <w:name w:val="Comment Subject Char"/>
    <w:basedOn w:val="CommentTextChar"/>
    <w:link w:val="CommentSubject"/>
    <w:rsid w:val="00AA13E3"/>
    <w:rPr>
      <w:rFonts w:ascii="Arial Narrow" w:hAnsi="Arial Narrow"/>
      <w:b/>
      <w:bCs/>
      <w:lang w:eastAsia="en-US"/>
    </w:rPr>
  </w:style>
  <w:style w:type="paragraph" w:styleId="DocumentMap">
    <w:name w:val="Document Map"/>
    <w:basedOn w:val="Normal"/>
    <w:link w:val="DocumentMapChar"/>
    <w:rsid w:val="00AA13E3"/>
    <w:pPr>
      <w:shd w:val="clear" w:color="auto" w:fill="000080"/>
      <w:jc w:val="both"/>
    </w:pPr>
    <w:rPr>
      <w:rFonts w:ascii="Tahoma" w:hAnsi="Tahoma" w:cs="Tahoma"/>
      <w:sz w:val="24"/>
    </w:rPr>
  </w:style>
  <w:style w:type="character" w:customStyle="1" w:styleId="DocumentMapChar">
    <w:name w:val="Document Map Char"/>
    <w:basedOn w:val="DefaultParagraphFont"/>
    <w:link w:val="DocumentMap"/>
    <w:rsid w:val="00AA13E3"/>
    <w:rPr>
      <w:rFonts w:ascii="Tahoma" w:hAnsi="Tahoma" w:cs="Tahoma"/>
      <w:sz w:val="24"/>
      <w:shd w:val="clear" w:color="auto" w:fill="000080"/>
      <w:lang w:eastAsia="en-US"/>
    </w:rPr>
  </w:style>
  <w:style w:type="paragraph" w:styleId="E-mailSignature">
    <w:name w:val="E-mail Signature"/>
    <w:basedOn w:val="Normal"/>
    <w:link w:val="E-mailSignatureChar"/>
    <w:rsid w:val="00AA13E3"/>
    <w:pPr>
      <w:jc w:val="both"/>
    </w:pPr>
    <w:rPr>
      <w:rFonts w:ascii="Arial Narrow" w:hAnsi="Arial Narrow"/>
      <w:sz w:val="24"/>
    </w:rPr>
  </w:style>
  <w:style w:type="character" w:customStyle="1" w:styleId="E-mailSignatureChar">
    <w:name w:val="E-mail Signature Char"/>
    <w:basedOn w:val="DefaultParagraphFont"/>
    <w:link w:val="E-mailSignature"/>
    <w:rsid w:val="00AA13E3"/>
    <w:rPr>
      <w:rFonts w:ascii="Arial Narrow" w:hAnsi="Arial Narrow"/>
      <w:sz w:val="24"/>
      <w:lang w:eastAsia="en-US"/>
    </w:rPr>
  </w:style>
  <w:style w:type="paragraph" w:styleId="EndnoteText">
    <w:name w:val="endnote text"/>
    <w:basedOn w:val="Normal"/>
    <w:link w:val="EndnoteTextChar"/>
    <w:rsid w:val="00AA13E3"/>
    <w:pPr>
      <w:jc w:val="both"/>
    </w:pPr>
    <w:rPr>
      <w:rFonts w:ascii="Arial Narrow" w:hAnsi="Arial Narrow"/>
    </w:rPr>
  </w:style>
  <w:style w:type="character" w:customStyle="1" w:styleId="EndnoteTextChar">
    <w:name w:val="Endnote Text Char"/>
    <w:basedOn w:val="DefaultParagraphFont"/>
    <w:link w:val="EndnoteText"/>
    <w:rsid w:val="00AA13E3"/>
    <w:rPr>
      <w:rFonts w:ascii="Arial Narrow" w:hAnsi="Arial Narrow"/>
      <w:lang w:eastAsia="en-US"/>
    </w:rPr>
  </w:style>
  <w:style w:type="paragraph" w:styleId="HTMLAddress">
    <w:name w:val="HTML Address"/>
    <w:basedOn w:val="Normal"/>
    <w:link w:val="HTMLAddressChar"/>
    <w:rsid w:val="00AA13E3"/>
    <w:pPr>
      <w:jc w:val="both"/>
    </w:pPr>
    <w:rPr>
      <w:rFonts w:ascii="Arial Narrow" w:hAnsi="Arial Narrow"/>
      <w:i/>
      <w:iCs/>
      <w:sz w:val="24"/>
    </w:rPr>
  </w:style>
  <w:style w:type="character" w:customStyle="1" w:styleId="HTMLAddressChar">
    <w:name w:val="HTML Address Char"/>
    <w:basedOn w:val="DefaultParagraphFont"/>
    <w:link w:val="HTMLAddress"/>
    <w:rsid w:val="00AA13E3"/>
    <w:rPr>
      <w:rFonts w:ascii="Arial Narrow" w:hAnsi="Arial Narrow"/>
      <w:i/>
      <w:iCs/>
      <w:sz w:val="24"/>
      <w:lang w:eastAsia="en-US"/>
    </w:rPr>
  </w:style>
  <w:style w:type="paragraph" w:styleId="HTMLPreformatted">
    <w:name w:val="HTML Preformatted"/>
    <w:basedOn w:val="Normal"/>
    <w:link w:val="HTMLPreformattedChar"/>
    <w:rsid w:val="00AA13E3"/>
    <w:pPr>
      <w:jc w:val="both"/>
    </w:pPr>
    <w:rPr>
      <w:rFonts w:ascii="Courier New" w:hAnsi="Courier New" w:cs="Courier New"/>
    </w:rPr>
  </w:style>
  <w:style w:type="character" w:customStyle="1" w:styleId="HTMLPreformattedChar">
    <w:name w:val="HTML Preformatted Char"/>
    <w:basedOn w:val="DefaultParagraphFont"/>
    <w:link w:val="HTMLPreformatted"/>
    <w:rsid w:val="00AA13E3"/>
    <w:rPr>
      <w:rFonts w:ascii="Courier New" w:hAnsi="Courier New" w:cs="Courier New"/>
      <w:lang w:eastAsia="en-US"/>
    </w:rPr>
  </w:style>
  <w:style w:type="paragraph" w:styleId="Index2">
    <w:name w:val="index 2"/>
    <w:basedOn w:val="Normal"/>
    <w:next w:val="Normal"/>
    <w:autoRedefine/>
    <w:rsid w:val="00AA13E3"/>
    <w:pPr>
      <w:ind w:left="480" w:hanging="240"/>
      <w:jc w:val="both"/>
    </w:pPr>
    <w:rPr>
      <w:rFonts w:ascii="Arial Narrow" w:hAnsi="Arial Narrow"/>
      <w:sz w:val="24"/>
    </w:rPr>
  </w:style>
  <w:style w:type="paragraph" w:styleId="Index3">
    <w:name w:val="index 3"/>
    <w:basedOn w:val="Normal"/>
    <w:next w:val="Normal"/>
    <w:autoRedefine/>
    <w:rsid w:val="00AA13E3"/>
    <w:pPr>
      <w:ind w:left="720" w:hanging="240"/>
      <w:jc w:val="both"/>
    </w:pPr>
    <w:rPr>
      <w:rFonts w:ascii="Arial Narrow" w:hAnsi="Arial Narrow"/>
      <w:sz w:val="24"/>
    </w:rPr>
  </w:style>
  <w:style w:type="paragraph" w:styleId="Index4">
    <w:name w:val="index 4"/>
    <w:basedOn w:val="Normal"/>
    <w:next w:val="Normal"/>
    <w:autoRedefine/>
    <w:rsid w:val="00AA13E3"/>
    <w:pPr>
      <w:ind w:left="960" w:hanging="240"/>
      <w:jc w:val="both"/>
    </w:pPr>
    <w:rPr>
      <w:rFonts w:ascii="Arial Narrow" w:hAnsi="Arial Narrow"/>
      <w:sz w:val="24"/>
    </w:rPr>
  </w:style>
  <w:style w:type="paragraph" w:styleId="Index5">
    <w:name w:val="index 5"/>
    <w:basedOn w:val="Normal"/>
    <w:next w:val="Normal"/>
    <w:autoRedefine/>
    <w:rsid w:val="00AA13E3"/>
    <w:pPr>
      <w:ind w:left="1200" w:hanging="240"/>
      <w:jc w:val="both"/>
    </w:pPr>
    <w:rPr>
      <w:rFonts w:ascii="Arial Narrow" w:hAnsi="Arial Narrow"/>
      <w:sz w:val="24"/>
    </w:rPr>
  </w:style>
  <w:style w:type="paragraph" w:styleId="Index6">
    <w:name w:val="index 6"/>
    <w:basedOn w:val="Normal"/>
    <w:next w:val="Normal"/>
    <w:autoRedefine/>
    <w:rsid w:val="00AA13E3"/>
    <w:pPr>
      <w:ind w:left="1440" w:hanging="240"/>
      <w:jc w:val="both"/>
    </w:pPr>
    <w:rPr>
      <w:rFonts w:ascii="Arial Narrow" w:hAnsi="Arial Narrow"/>
      <w:sz w:val="24"/>
    </w:rPr>
  </w:style>
  <w:style w:type="paragraph" w:styleId="Index7">
    <w:name w:val="index 7"/>
    <w:basedOn w:val="Normal"/>
    <w:next w:val="Normal"/>
    <w:autoRedefine/>
    <w:rsid w:val="00AA13E3"/>
    <w:pPr>
      <w:ind w:left="1680" w:hanging="240"/>
      <w:jc w:val="both"/>
    </w:pPr>
    <w:rPr>
      <w:rFonts w:ascii="Arial Narrow" w:hAnsi="Arial Narrow"/>
      <w:sz w:val="24"/>
    </w:rPr>
  </w:style>
  <w:style w:type="paragraph" w:styleId="Index8">
    <w:name w:val="index 8"/>
    <w:basedOn w:val="Normal"/>
    <w:next w:val="Normal"/>
    <w:autoRedefine/>
    <w:rsid w:val="00AA13E3"/>
    <w:pPr>
      <w:ind w:left="1920" w:hanging="240"/>
      <w:jc w:val="both"/>
    </w:pPr>
    <w:rPr>
      <w:rFonts w:ascii="Arial Narrow" w:hAnsi="Arial Narrow"/>
      <w:sz w:val="24"/>
    </w:rPr>
  </w:style>
  <w:style w:type="paragraph" w:styleId="Index9">
    <w:name w:val="index 9"/>
    <w:basedOn w:val="Normal"/>
    <w:next w:val="Normal"/>
    <w:autoRedefine/>
    <w:rsid w:val="00AA13E3"/>
    <w:pPr>
      <w:ind w:left="2160" w:hanging="240"/>
      <w:jc w:val="both"/>
    </w:pPr>
    <w:rPr>
      <w:rFonts w:ascii="Arial Narrow" w:hAnsi="Arial Narrow"/>
      <w:sz w:val="24"/>
    </w:rPr>
  </w:style>
  <w:style w:type="paragraph" w:styleId="List">
    <w:name w:val="List"/>
    <w:basedOn w:val="Normal"/>
    <w:rsid w:val="00AA13E3"/>
    <w:pPr>
      <w:ind w:left="283" w:hanging="283"/>
      <w:jc w:val="both"/>
    </w:pPr>
    <w:rPr>
      <w:rFonts w:ascii="Arial Narrow" w:hAnsi="Arial Narrow"/>
      <w:sz w:val="24"/>
    </w:rPr>
  </w:style>
  <w:style w:type="paragraph" w:styleId="List2">
    <w:name w:val="List 2"/>
    <w:basedOn w:val="Normal"/>
    <w:rsid w:val="00AA13E3"/>
    <w:pPr>
      <w:ind w:left="566" w:hanging="283"/>
      <w:jc w:val="both"/>
    </w:pPr>
    <w:rPr>
      <w:rFonts w:ascii="Arial Narrow" w:hAnsi="Arial Narrow"/>
      <w:sz w:val="24"/>
    </w:rPr>
  </w:style>
  <w:style w:type="paragraph" w:styleId="List3">
    <w:name w:val="List 3"/>
    <w:basedOn w:val="Normal"/>
    <w:rsid w:val="00AA13E3"/>
    <w:pPr>
      <w:ind w:left="849" w:hanging="283"/>
      <w:jc w:val="both"/>
    </w:pPr>
    <w:rPr>
      <w:rFonts w:ascii="Arial Narrow" w:hAnsi="Arial Narrow"/>
      <w:sz w:val="24"/>
    </w:rPr>
  </w:style>
  <w:style w:type="paragraph" w:styleId="List4">
    <w:name w:val="List 4"/>
    <w:basedOn w:val="Normal"/>
    <w:rsid w:val="00AA13E3"/>
    <w:pPr>
      <w:ind w:left="1132" w:hanging="283"/>
      <w:jc w:val="both"/>
    </w:pPr>
    <w:rPr>
      <w:rFonts w:ascii="Arial Narrow" w:hAnsi="Arial Narrow"/>
      <w:sz w:val="24"/>
    </w:rPr>
  </w:style>
  <w:style w:type="paragraph" w:styleId="List5">
    <w:name w:val="List 5"/>
    <w:basedOn w:val="Normal"/>
    <w:rsid w:val="00AA13E3"/>
    <w:pPr>
      <w:ind w:left="1415" w:hanging="283"/>
      <w:jc w:val="both"/>
    </w:pPr>
    <w:rPr>
      <w:rFonts w:ascii="Arial Narrow" w:hAnsi="Arial Narrow"/>
      <w:sz w:val="24"/>
    </w:rPr>
  </w:style>
  <w:style w:type="paragraph" w:styleId="ListBullet3">
    <w:name w:val="List Bullet 3"/>
    <w:basedOn w:val="Normal"/>
    <w:autoRedefine/>
    <w:rsid w:val="00AA13E3"/>
    <w:pPr>
      <w:tabs>
        <w:tab w:val="num" w:pos="926"/>
      </w:tabs>
      <w:ind w:left="926" w:hanging="360"/>
      <w:jc w:val="both"/>
    </w:pPr>
    <w:rPr>
      <w:rFonts w:ascii="Arial Narrow" w:hAnsi="Arial Narrow"/>
      <w:sz w:val="24"/>
    </w:rPr>
  </w:style>
  <w:style w:type="paragraph" w:styleId="ListBullet4">
    <w:name w:val="List Bullet 4"/>
    <w:basedOn w:val="Normal"/>
    <w:autoRedefine/>
    <w:rsid w:val="00AA13E3"/>
    <w:pPr>
      <w:tabs>
        <w:tab w:val="num" w:pos="1209"/>
      </w:tabs>
      <w:ind w:left="1209" w:hanging="360"/>
      <w:jc w:val="both"/>
    </w:pPr>
    <w:rPr>
      <w:rFonts w:ascii="Arial Narrow" w:hAnsi="Arial Narrow"/>
      <w:sz w:val="24"/>
    </w:rPr>
  </w:style>
  <w:style w:type="paragraph" w:styleId="ListBullet5">
    <w:name w:val="List Bullet 5"/>
    <w:basedOn w:val="Normal"/>
    <w:autoRedefine/>
    <w:rsid w:val="00AA13E3"/>
    <w:pPr>
      <w:tabs>
        <w:tab w:val="num" w:pos="1492"/>
      </w:tabs>
      <w:ind w:left="1492" w:hanging="360"/>
      <w:jc w:val="both"/>
    </w:pPr>
    <w:rPr>
      <w:rFonts w:ascii="Arial Narrow" w:hAnsi="Arial Narrow"/>
      <w:sz w:val="24"/>
    </w:rPr>
  </w:style>
  <w:style w:type="paragraph" w:styleId="ListContinue">
    <w:name w:val="List Continue"/>
    <w:basedOn w:val="Normal"/>
    <w:rsid w:val="00AA13E3"/>
    <w:pPr>
      <w:spacing w:after="120"/>
      <w:ind w:left="283"/>
      <w:jc w:val="both"/>
    </w:pPr>
    <w:rPr>
      <w:rFonts w:ascii="Arial Narrow" w:hAnsi="Arial Narrow"/>
      <w:sz w:val="24"/>
    </w:rPr>
  </w:style>
  <w:style w:type="paragraph" w:styleId="ListContinue2">
    <w:name w:val="List Continue 2"/>
    <w:basedOn w:val="Normal"/>
    <w:rsid w:val="00AA13E3"/>
    <w:pPr>
      <w:spacing w:after="120"/>
      <w:ind w:left="566"/>
      <w:jc w:val="both"/>
    </w:pPr>
    <w:rPr>
      <w:rFonts w:ascii="Arial Narrow" w:hAnsi="Arial Narrow"/>
      <w:sz w:val="24"/>
    </w:rPr>
  </w:style>
  <w:style w:type="paragraph" w:styleId="ListContinue3">
    <w:name w:val="List Continue 3"/>
    <w:basedOn w:val="Normal"/>
    <w:rsid w:val="00AA13E3"/>
    <w:pPr>
      <w:spacing w:after="120"/>
      <w:ind w:left="849"/>
      <w:jc w:val="both"/>
    </w:pPr>
    <w:rPr>
      <w:rFonts w:ascii="Arial Narrow" w:hAnsi="Arial Narrow"/>
      <w:sz w:val="24"/>
    </w:rPr>
  </w:style>
  <w:style w:type="paragraph" w:styleId="ListContinue4">
    <w:name w:val="List Continue 4"/>
    <w:basedOn w:val="Normal"/>
    <w:rsid w:val="00AA13E3"/>
    <w:pPr>
      <w:spacing w:after="120"/>
      <w:ind w:left="1132"/>
      <w:jc w:val="both"/>
    </w:pPr>
    <w:rPr>
      <w:rFonts w:ascii="Arial Narrow" w:hAnsi="Arial Narrow"/>
      <w:sz w:val="24"/>
    </w:rPr>
  </w:style>
  <w:style w:type="paragraph" w:styleId="ListContinue5">
    <w:name w:val="List Continue 5"/>
    <w:basedOn w:val="Normal"/>
    <w:rsid w:val="00AA13E3"/>
    <w:pPr>
      <w:spacing w:after="120"/>
      <w:ind w:left="1415"/>
      <w:jc w:val="both"/>
    </w:pPr>
    <w:rPr>
      <w:rFonts w:ascii="Arial Narrow" w:hAnsi="Arial Narrow"/>
      <w:sz w:val="24"/>
    </w:rPr>
  </w:style>
  <w:style w:type="paragraph" w:styleId="ListNumber2">
    <w:name w:val="List Number 2"/>
    <w:basedOn w:val="Normal"/>
    <w:rsid w:val="00AA13E3"/>
    <w:pPr>
      <w:tabs>
        <w:tab w:val="num" w:pos="643"/>
      </w:tabs>
      <w:ind w:left="643" w:hanging="360"/>
      <w:jc w:val="both"/>
    </w:pPr>
    <w:rPr>
      <w:rFonts w:ascii="Arial Narrow" w:hAnsi="Arial Narrow"/>
      <w:sz w:val="24"/>
    </w:rPr>
  </w:style>
  <w:style w:type="paragraph" w:styleId="ListNumber3">
    <w:name w:val="List Number 3"/>
    <w:basedOn w:val="Normal"/>
    <w:rsid w:val="00AA13E3"/>
    <w:pPr>
      <w:tabs>
        <w:tab w:val="num" w:pos="926"/>
      </w:tabs>
      <w:ind w:left="926" w:hanging="360"/>
      <w:jc w:val="both"/>
    </w:pPr>
    <w:rPr>
      <w:rFonts w:ascii="Arial Narrow" w:hAnsi="Arial Narrow"/>
      <w:sz w:val="24"/>
    </w:rPr>
  </w:style>
  <w:style w:type="paragraph" w:styleId="ListNumber4">
    <w:name w:val="List Number 4"/>
    <w:basedOn w:val="Normal"/>
    <w:rsid w:val="00AA13E3"/>
    <w:pPr>
      <w:tabs>
        <w:tab w:val="num" w:pos="1209"/>
      </w:tabs>
      <w:ind w:left="1209" w:hanging="360"/>
      <w:jc w:val="both"/>
    </w:pPr>
    <w:rPr>
      <w:rFonts w:ascii="Arial Narrow" w:hAnsi="Arial Narrow"/>
      <w:sz w:val="24"/>
    </w:rPr>
  </w:style>
  <w:style w:type="paragraph" w:styleId="ListNumber5">
    <w:name w:val="List Number 5"/>
    <w:basedOn w:val="Normal"/>
    <w:rsid w:val="00AA13E3"/>
    <w:pPr>
      <w:tabs>
        <w:tab w:val="num" w:pos="1492"/>
      </w:tabs>
      <w:ind w:left="1492" w:hanging="360"/>
      <w:jc w:val="both"/>
    </w:pPr>
    <w:rPr>
      <w:rFonts w:ascii="Arial Narrow" w:hAnsi="Arial Narrow"/>
      <w:sz w:val="24"/>
    </w:rPr>
  </w:style>
  <w:style w:type="paragraph" w:styleId="NormalWeb">
    <w:name w:val="Normal (Web)"/>
    <w:basedOn w:val="Normal"/>
    <w:rsid w:val="00AA13E3"/>
    <w:pPr>
      <w:jc w:val="both"/>
    </w:pPr>
    <w:rPr>
      <w:rFonts w:ascii="Times New Roman" w:hAnsi="Times New Roman"/>
      <w:sz w:val="24"/>
      <w:szCs w:val="24"/>
    </w:rPr>
  </w:style>
  <w:style w:type="paragraph" w:styleId="NoteHeading">
    <w:name w:val="Note Heading"/>
    <w:basedOn w:val="Normal"/>
    <w:next w:val="Normal"/>
    <w:link w:val="NoteHeadingChar"/>
    <w:rsid w:val="00AA13E3"/>
    <w:pPr>
      <w:jc w:val="both"/>
    </w:pPr>
    <w:rPr>
      <w:rFonts w:ascii="Arial Narrow" w:hAnsi="Arial Narrow"/>
      <w:sz w:val="24"/>
    </w:rPr>
  </w:style>
  <w:style w:type="character" w:customStyle="1" w:styleId="NoteHeadingChar">
    <w:name w:val="Note Heading Char"/>
    <w:basedOn w:val="DefaultParagraphFont"/>
    <w:link w:val="NoteHeading"/>
    <w:rsid w:val="00AA13E3"/>
    <w:rPr>
      <w:rFonts w:ascii="Arial Narrow" w:hAnsi="Arial Narrow"/>
      <w:sz w:val="24"/>
      <w:lang w:eastAsia="en-US"/>
    </w:rPr>
  </w:style>
  <w:style w:type="paragraph" w:styleId="PlainText">
    <w:name w:val="Plain Text"/>
    <w:basedOn w:val="Normal"/>
    <w:link w:val="PlainTextChar"/>
    <w:rsid w:val="00AA13E3"/>
    <w:pPr>
      <w:jc w:val="both"/>
    </w:pPr>
    <w:rPr>
      <w:rFonts w:ascii="Courier New" w:hAnsi="Courier New" w:cs="Courier New"/>
    </w:rPr>
  </w:style>
  <w:style w:type="character" w:customStyle="1" w:styleId="PlainTextChar">
    <w:name w:val="Plain Text Char"/>
    <w:basedOn w:val="DefaultParagraphFont"/>
    <w:link w:val="PlainText"/>
    <w:rsid w:val="00AA13E3"/>
    <w:rPr>
      <w:rFonts w:ascii="Courier New" w:hAnsi="Courier New" w:cs="Courier New"/>
      <w:lang w:eastAsia="en-US"/>
    </w:rPr>
  </w:style>
  <w:style w:type="paragraph" w:styleId="Salutation">
    <w:name w:val="Salutation"/>
    <w:basedOn w:val="Normal"/>
    <w:next w:val="Normal"/>
    <w:link w:val="SalutationChar"/>
    <w:rsid w:val="00AA13E3"/>
    <w:pPr>
      <w:jc w:val="both"/>
    </w:pPr>
    <w:rPr>
      <w:rFonts w:ascii="Arial Narrow" w:hAnsi="Arial Narrow"/>
      <w:sz w:val="24"/>
    </w:rPr>
  </w:style>
  <w:style w:type="character" w:customStyle="1" w:styleId="SalutationChar">
    <w:name w:val="Salutation Char"/>
    <w:basedOn w:val="DefaultParagraphFont"/>
    <w:link w:val="Salutation"/>
    <w:rsid w:val="00AA13E3"/>
    <w:rPr>
      <w:rFonts w:ascii="Arial Narrow" w:hAnsi="Arial Narrow"/>
      <w:sz w:val="24"/>
      <w:lang w:eastAsia="en-US"/>
    </w:rPr>
  </w:style>
  <w:style w:type="paragraph" w:styleId="Signature">
    <w:name w:val="Signature"/>
    <w:basedOn w:val="Normal"/>
    <w:link w:val="SignatureChar"/>
    <w:rsid w:val="00AA13E3"/>
    <w:pPr>
      <w:ind w:left="4252"/>
      <w:jc w:val="both"/>
    </w:pPr>
    <w:rPr>
      <w:rFonts w:ascii="Arial Narrow" w:hAnsi="Arial Narrow"/>
      <w:sz w:val="24"/>
    </w:rPr>
  </w:style>
  <w:style w:type="character" w:customStyle="1" w:styleId="SignatureChar">
    <w:name w:val="Signature Char"/>
    <w:basedOn w:val="DefaultParagraphFont"/>
    <w:link w:val="Signature"/>
    <w:rsid w:val="00AA13E3"/>
    <w:rPr>
      <w:rFonts w:ascii="Arial Narrow" w:hAnsi="Arial Narrow"/>
      <w:sz w:val="24"/>
      <w:lang w:eastAsia="en-US"/>
    </w:rPr>
  </w:style>
  <w:style w:type="paragraph" w:styleId="TableofAuthorities">
    <w:name w:val="table of authorities"/>
    <w:basedOn w:val="Normal"/>
    <w:next w:val="Normal"/>
    <w:rsid w:val="00AA13E3"/>
    <w:pPr>
      <w:ind w:left="240" w:hanging="240"/>
      <w:jc w:val="both"/>
    </w:pPr>
    <w:rPr>
      <w:rFonts w:ascii="Arial Narrow" w:hAnsi="Arial Narrow"/>
      <w:sz w:val="24"/>
    </w:rPr>
  </w:style>
  <w:style w:type="character" w:customStyle="1" w:styleId="subtitle1">
    <w:name w:val="subtitle1"/>
    <w:basedOn w:val="DefaultParagraphFont"/>
    <w:rsid w:val="00AA13E3"/>
    <w:rPr>
      <w:b/>
      <w:bCs/>
      <w:color w:val="D12B2C"/>
      <w:sz w:val="23"/>
      <w:szCs w:val="23"/>
    </w:rPr>
  </w:style>
  <w:style w:type="paragraph" w:styleId="ListParagraph">
    <w:name w:val="List Paragraph"/>
    <w:basedOn w:val="Normal"/>
    <w:link w:val="ListParagraphChar"/>
    <w:uiPriority w:val="34"/>
    <w:qFormat/>
    <w:rsid w:val="00AA13E3"/>
    <w:pPr>
      <w:ind w:left="720"/>
      <w:contextualSpacing/>
    </w:pPr>
  </w:style>
  <w:style w:type="character" w:customStyle="1" w:styleId="ListParagraphChar">
    <w:name w:val="List Paragraph Char"/>
    <w:basedOn w:val="DefaultParagraphFont"/>
    <w:link w:val="ListParagraph"/>
    <w:uiPriority w:val="34"/>
    <w:rsid w:val="00495530"/>
    <w:rPr>
      <w:rFonts w:ascii="Arial" w:hAnsi="Arial"/>
      <w:lang w:eastAsia="en-US"/>
    </w:rPr>
  </w:style>
  <w:style w:type="paragraph" w:customStyle="1" w:styleId="AllCapsHeading">
    <w:name w:val="All Caps Heading"/>
    <w:basedOn w:val="Normal"/>
    <w:next w:val="Normal"/>
    <w:autoRedefine/>
    <w:rsid w:val="00AA13E3"/>
    <w:pPr>
      <w:tabs>
        <w:tab w:val="left" w:pos="851"/>
      </w:tabs>
      <w:spacing w:before="240" w:after="120"/>
    </w:pPr>
    <w:rPr>
      <w:rFonts w:cs="Arial"/>
      <w:b/>
      <w:caps/>
      <w:spacing w:val="3"/>
      <w:sz w:val="28"/>
      <w:szCs w:val="28"/>
      <w:lang w:eastAsia="en-NZ"/>
    </w:rPr>
  </w:style>
  <w:style w:type="paragraph" w:customStyle="1" w:styleId="Table">
    <w:name w:val="Table"/>
    <w:basedOn w:val="Normal"/>
    <w:qFormat/>
    <w:rsid w:val="00AA13E3"/>
    <w:pPr>
      <w:tabs>
        <w:tab w:val="left" w:pos="851"/>
      </w:tabs>
      <w:spacing w:before="120" w:after="60"/>
    </w:pPr>
    <w:rPr>
      <w:rFonts w:cs="Arial"/>
      <w:spacing w:val="3"/>
      <w:lang w:eastAsia="en-NZ"/>
    </w:rPr>
  </w:style>
  <w:style w:type="character" w:customStyle="1" w:styleId="unit">
    <w:name w:val="unit"/>
    <w:basedOn w:val="DefaultParagraphFont"/>
    <w:rsid w:val="009931CB"/>
  </w:style>
  <w:style w:type="paragraph" w:styleId="Revision">
    <w:name w:val="Revision"/>
    <w:hidden/>
    <w:uiPriority w:val="99"/>
    <w:semiHidden/>
    <w:rsid w:val="00635FE6"/>
    <w:rPr>
      <w:rFonts w:ascii="Arial" w:hAnsi="Arial"/>
      <w:lang w:eastAsia="en-US"/>
    </w:rPr>
  </w:style>
  <w:style w:type="paragraph" w:customStyle="1" w:styleId="TableParagraph">
    <w:name w:val="Table Paragraph"/>
    <w:basedOn w:val="Normal"/>
    <w:uiPriority w:val="1"/>
    <w:qFormat/>
    <w:rsid w:val="00112913"/>
    <w:pPr>
      <w:widowControl w:val="0"/>
    </w:pPr>
    <w:rPr>
      <w:rFonts w:asciiTheme="minorHAnsi" w:eastAsiaTheme="minorHAnsi" w:hAnsiTheme="minorHAnsi" w:cstheme="minorBidi"/>
      <w:sz w:val="22"/>
      <w:szCs w:val="22"/>
      <w:lang w:val="en-US"/>
    </w:rPr>
  </w:style>
  <w:style w:type="paragraph" w:styleId="IntenseQuote">
    <w:name w:val="Intense Quote"/>
    <w:basedOn w:val="Normal"/>
    <w:next w:val="Normal"/>
    <w:link w:val="IntenseQuoteChar"/>
    <w:uiPriority w:val="30"/>
    <w:qFormat/>
    <w:rsid w:val="00345C8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45C81"/>
    <w:rPr>
      <w:rFonts w:ascii="Arial" w:hAnsi="Arial"/>
      <w:i/>
      <w:iCs/>
      <w:color w:val="4F81BD" w:themeColor="accent1"/>
      <w:lang w:val="en-AU" w:eastAsia="en-US"/>
    </w:rPr>
  </w:style>
  <w:style w:type="paragraph" w:customStyle="1" w:styleId="Pa7">
    <w:name w:val="Pa7"/>
    <w:basedOn w:val="Normal"/>
    <w:next w:val="Normal"/>
    <w:uiPriority w:val="99"/>
    <w:rsid w:val="00483177"/>
    <w:pPr>
      <w:autoSpaceDE w:val="0"/>
      <w:autoSpaceDN w:val="0"/>
      <w:adjustRightInd w:val="0"/>
      <w:spacing w:line="186" w:lineRule="atLeast"/>
    </w:pPr>
    <w:rPr>
      <w:rFonts w:ascii="Helvetica Neue LT Std" w:hAnsi="Helvetica Neue LT Std"/>
      <w:sz w:val="24"/>
      <w:szCs w:val="24"/>
      <w:lang w:val="en-NZ" w:eastAsia="en-NZ"/>
    </w:rPr>
  </w:style>
  <w:style w:type="character" w:customStyle="1" w:styleId="A9">
    <w:name w:val="A9"/>
    <w:uiPriority w:val="99"/>
    <w:rsid w:val="00483177"/>
    <w:rPr>
      <w:rFonts w:cs="Helvetica Neue LT Std"/>
      <w:color w:val="000000"/>
      <w:sz w:val="16"/>
      <w:szCs w:val="16"/>
    </w:rPr>
  </w:style>
  <w:style w:type="table" w:customStyle="1" w:styleId="TableGridLight1">
    <w:name w:val="Table Grid Light1"/>
    <w:basedOn w:val="TableNormal"/>
    <w:uiPriority w:val="40"/>
    <w:rsid w:val="00AB4878"/>
    <w:pPr>
      <w:spacing w:before="40" w:after="40" w:line="240" w:lineRule="atLeast"/>
    </w:pPr>
    <w:rPr>
      <w:rFonts w:ascii="TransitPrintOT" w:eastAsiaTheme="minorHAnsi" w:hAnsi="TransitPrintOT" w:cstheme="minorBidi"/>
      <w:szCs w:val="22"/>
      <w:lang w:eastAsia="en-US"/>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TransitPrintOT-Bld" w:hAnsi="TransitPrintOT-Bld" w:hint="default"/>
        <w:color w:val="FFFFFF" w:themeColor="background1"/>
        <w:sz w:val="20"/>
        <w:szCs w:val="20"/>
      </w:rPr>
      <w:tblPr/>
      <w:tcPr>
        <w:shd w:val="clear" w:color="auto" w:fill="638790"/>
      </w:tcPr>
    </w:tblStylePr>
  </w:style>
  <w:style w:type="table" w:styleId="GridTable1Light-Accent2">
    <w:name w:val="Grid Table 1 Light Accent 2"/>
    <w:basedOn w:val="TableNormal"/>
    <w:uiPriority w:val="46"/>
    <w:rsid w:val="00CD72F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D72F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20FB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673B07"/>
    <w:rPr>
      <w:color w:val="808080"/>
    </w:rPr>
  </w:style>
  <w:style w:type="table" w:styleId="ListTable4-Accent1">
    <w:name w:val="List Table 4 Accent 1"/>
    <w:basedOn w:val="TableNormal"/>
    <w:uiPriority w:val="49"/>
    <w:rsid w:val="00AA35A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98608">
      <w:bodyDiv w:val="1"/>
      <w:marLeft w:val="0"/>
      <w:marRight w:val="0"/>
      <w:marTop w:val="0"/>
      <w:marBottom w:val="0"/>
      <w:divBdr>
        <w:top w:val="none" w:sz="0" w:space="0" w:color="auto"/>
        <w:left w:val="none" w:sz="0" w:space="0" w:color="auto"/>
        <w:bottom w:val="none" w:sz="0" w:space="0" w:color="auto"/>
        <w:right w:val="none" w:sz="0" w:space="0" w:color="auto"/>
      </w:divBdr>
    </w:div>
    <w:div w:id="181749864">
      <w:bodyDiv w:val="1"/>
      <w:marLeft w:val="0"/>
      <w:marRight w:val="0"/>
      <w:marTop w:val="0"/>
      <w:marBottom w:val="0"/>
      <w:divBdr>
        <w:top w:val="none" w:sz="0" w:space="0" w:color="auto"/>
        <w:left w:val="none" w:sz="0" w:space="0" w:color="auto"/>
        <w:bottom w:val="none" w:sz="0" w:space="0" w:color="auto"/>
        <w:right w:val="none" w:sz="0" w:space="0" w:color="auto"/>
      </w:divBdr>
    </w:div>
    <w:div w:id="240914540">
      <w:bodyDiv w:val="1"/>
      <w:marLeft w:val="0"/>
      <w:marRight w:val="0"/>
      <w:marTop w:val="0"/>
      <w:marBottom w:val="0"/>
      <w:divBdr>
        <w:top w:val="none" w:sz="0" w:space="0" w:color="auto"/>
        <w:left w:val="none" w:sz="0" w:space="0" w:color="auto"/>
        <w:bottom w:val="none" w:sz="0" w:space="0" w:color="auto"/>
        <w:right w:val="none" w:sz="0" w:space="0" w:color="auto"/>
      </w:divBdr>
    </w:div>
    <w:div w:id="256596179">
      <w:bodyDiv w:val="1"/>
      <w:marLeft w:val="0"/>
      <w:marRight w:val="0"/>
      <w:marTop w:val="0"/>
      <w:marBottom w:val="0"/>
      <w:divBdr>
        <w:top w:val="none" w:sz="0" w:space="0" w:color="auto"/>
        <w:left w:val="none" w:sz="0" w:space="0" w:color="auto"/>
        <w:bottom w:val="none" w:sz="0" w:space="0" w:color="auto"/>
        <w:right w:val="none" w:sz="0" w:space="0" w:color="auto"/>
      </w:divBdr>
    </w:div>
    <w:div w:id="262151556">
      <w:bodyDiv w:val="1"/>
      <w:marLeft w:val="0"/>
      <w:marRight w:val="0"/>
      <w:marTop w:val="0"/>
      <w:marBottom w:val="0"/>
      <w:divBdr>
        <w:top w:val="none" w:sz="0" w:space="0" w:color="auto"/>
        <w:left w:val="none" w:sz="0" w:space="0" w:color="auto"/>
        <w:bottom w:val="none" w:sz="0" w:space="0" w:color="auto"/>
        <w:right w:val="none" w:sz="0" w:space="0" w:color="auto"/>
      </w:divBdr>
      <w:divsChild>
        <w:div w:id="43598870">
          <w:marLeft w:val="0"/>
          <w:marRight w:val="0"/>
          <w:marTop w:val="0"/>
          <w:marBottom w:val="0"/>
          <w:divBdr>
            <w:top w:val="none" w:sz="0" w:space="0" w:color="auto"/>
            <w:left w:val="none" w:sz="0" w:space="0" w:color="auto"/>
            <w:bottom w:val="none" w:sz="0" w:space="0" w:color="auto"/>
            <w:right w:val="none" w:sz="0" w:space="0" w:color="auto"/>
          </w:divBdr>
          <w:divsChild>
            <w:div w:id="1621573643">
              <w:marLeft w:val="0"/>
              <w:marRight w:val="0"/>
              <w:marTop w:val="0"/>
              <w:marBottom w:val="0"/>
              <w:divBdr>
                <w:top w:val="none" w:sz="0" w:space="0" w:color="auto"/>
                <w:left w:val="none" w:sz="0" w:space="0" w:color="auto"/>
                <w:bottom w:val="none" w:sz="0" w:space="0" w:color="auto"/>
                <w:right w:val="none" w:sz="0" w:space="0" w:color="auto"/>
              </w:divBdr>
              <w:divsChild>
                <w:div w:id="948705574">
                  <w:marLeft w:val="0"/>
                  <w:marRight w:val="0"/>
                  <w:marTop w:val="0"/>
                  <w:marBottom w:val="0"/>
                  <w:divBdr>
                    <w:top w:val="none" w:sz="0" w:space="0" w:color="auto"/>
                    <w:left w:val="none" w:sz="0" w:space="0" w:color="auto"/>
                    <w:bottom w:val="none" w:sz="0" w:space="0" w:color="auto"/>
                    <w:right w:val="none" w:sz="0" w:space="0" w:color="auto"/>
                  </w:divBdr>
                  <w:divsChild>
                    <w:div w:id="2894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48297">
      <w:bodyDiv w:val="1"/>
      <w:marLeft w:val="0"/>
      <w:marRight w:val="0"/>
      <w:marTop w:val="0"/>
      <w:marBottom w:val="0"/>
      <w:divBdr>
        <w:top w:val="none" w:sz="0" w:space="0" w:color="auto"/>
        <w:left w:val="none" w:sz="0" w:space="0" w:color="auto"/>
        <w:bottom w:val="none" w:sz="0" w:space="0" w:color="auto"/>
        <w:right w:val="none" w:sz="0" w:space="0" w:color="auto"/>
      </w:divBdr>
      <w:divsChild>
        <w:div w:id="234437293">
          <w:marLeft w:val="0"/>
          <w:marRight w:val="0"/>
          <w:marTop w:val="0"/>
          <w:marBottom w:val="0"/>
          <w:divBdr>
            <w:top w:val="none" w:sz="0" w:space="0" w:color="auto"/>
            <w:left w:val="none" w:sz="0" w:space="0" w:color="auto"/>
            <w:bottom w:val="none" w:sz="0" w:space="0" w:color="auto"/>
            <w:right w:val="none" w:sz="0" w:space="0" w:color="auto"/>
          </w:divBdr>
          <w:divsChild>
            <w:div w:id="287781198">
              <w:marLeft w:val="0"/>
              <w:marRight w:val="0"/>
              <w:marTop w:val="0"/>
              <w:marBottom w:val="0"/>
              <w:divBdr>
                <w:top w:val="none" w:sz="0" w:space="0" w:color="auto"/>
                <w:left w:val="none" w:sz="0" w:space="0" w:color="auto"/>
                <w:bottom w:val="none" w:sz="0" w:space="0" w:color="auto"/>
                <w:right w:val="none" w:sz="0" w:space="0" w:color="auto"/>
              </w:divBdr>
              <w:divsChild>
                <w:div w:id="1484656695">
                  <w:marLeft w:val="0"/>
                  <w:marRight w:val="0"/>
                  <w:marTop w:val="0"/>
                  <w:marBottom w:val="0"/>
                  <w:divBdr>
                    <w:top w:val="none" w:sz="0" w:space="0" w:color="auto"/>
                    <w:left w:val="none" w:sz="0" w:space="0" w:color="auto"/>
                    <w:bottom w:val="none" w:sz="0" w:space="0" w:color="auto"/>
                    <w:right w:val="none" w:sz="0" w:space="0" w:color="auto"/>
                  </w:divBdr>
                  <w:divsChild>
                    <w:div w:id="126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8027">
      <w:bodyDiv w:val="1"/>
      <w:marLeft w:val="0"/>
      <w:marRight w:val="0"/>
      <w:marTop w:val="0"/>
      <w:marBottom w:val="0"/>
      <w:divBdr>
        <w:top w:val="none" w:sz="0" w:space="0" w:color="auto"/>
        <w:left w:val="none" w:sz="0" w:space="0" w:color="auto"/>
        <w:bottom w:val="none" w:sz="0" w:space="0" w:color="auto"/>
        <w:right w:val="none" w:sz="0" w:space="0" w:color="auto"/>
      </w:divBdr>
    </w:div>
    <w:div w:id="419758746">
      <w:bodyDiv w:val="1"/>
      <w:marLeft w:val="0"/>
      <w:marRight w:val="0"/>
      <w:marTop w:val="0"/>
      <w:marBottom w:val="0"/>
      <w:divBdr>
        <w:top w:val="none" w:sz="0" w:space="0" w:color="auto"/>
        <w:left w:val="none" w:sz="0" w:space="0" w:color="auto"/>
        <w:bottom w:val="none" w:sz="0" w:space="0" w:color="auto"/>
        <w:right w:val="none" w:sz="0" w:space="0" w:color="auto"/>
      </w:divBdr>
    </w:div>
    <w:div w:id="423183516">
      <w:bodyDiv w:val="1"/>
      <w:marLeft w:val="0"/>
      <w:marRight w:val="0"/>
      <w:marTop w:val="0"/>
      <w:marBottom w:val="0"/>
      <w:divBdr>
        <w:top w:val="none" w:sz="0" w:space="0" w:color="auto"/>
        <w:left w:val="none" w:sz="0" w:space="0" w:color="auto"/>
        <w:bottom w:val="none" w:sz="0" w:space="0" w:color="auto"/>
        <w:right w:val="none" w:sz="0" w:space="0" w:color="auto"/>
      </w:divBdr>
    </w:div>
    <w:div w:id="742064729">
      <w:bodyDiv w:val="1"/>
      <w:marLeft w:val="0"/>
      <w:marRight w:val="0"/>
      <w:marTop w:val="0"/>
      <w:marBottom w:val="0"/>
      <w:divBdr>
        <w:top w:val="none" w:sz="0" w:space="0" w:color="auto"/>
        <w:left w:val="none" w:sz="0" w:space="0" w:color="auto"/>
        <w:bottom w:val="none" w:sz="0" w:space="0" w:color="auto"/>
        <w:right w:val="none" w:sz="0" w:space="0" w:color="auto"/>
      </w:divBdr>
    </w:div>
    <w:div w:id="752163617">
      <w:bodyDiv w:val="1"/>
      <w:marLeft w:val="0"/>
      <w:marRight w:val="0"/>
      <w:marTop w:val="0"/>
      <w:marBottom w:val="0"/>
      <w:divBdr>
        <w:top w:val="none" w:sz="0" w:space="0" w:color="auto"/>
        <w:left w:val="none" w:sz="0" w:space="0" w:color="auto"/>
        <w:bottom w:val="none" w:sz="0" w:space="0" w:color="auto"/>
        <w:right w:val="none" w:sz="0" w:space="0" w:color="auto"/>
      </w:divBdr>
    </w:div>
    <w:div w:id="810248177">
      <w:bodyDiv w:val="1"/>
      <w:marLeft w:val="0"/>
      <w:marRight w:val="0"/>
      <w:marTop w:val="0"/>
      <w:marBottom w:val="0"/>
      <w:divBdr>
        <w:top w:val="none" w:sz="0" w:space="0" w:color="auto"/>
        <w:left w:val="none" w:sz="0" w:space="0" w:color="auto"/>
        <w:bottom w:val="none" w:sz="0" w:space="0" w:color="auto"/>
        <w:right w:val="none" w:sz="0" w:space="0" w:color="auto"/>
      </w:divBdr>
    </w:div>
    <w:div w:id="909926388">
      <w:bodyDiv w:val="1"/>
      <w:marLeft w:val="0"/>
      <w:marRight w:val="0"/>
      <w:marTop w:val="0"/>
      <w:marBottom w:val="0"/>
      <w:divBdr>
        <w:top w:val="none" w:sz="0" w:space="0" w:color="auto"/>
        <w:left w:val="none" w:sz="0" w:space="0" w:color="auto"/>
        <w:bottom w:val="none" w:sz="0" w:space="0" w:color="auto"/>
        <w:right w:val="none" w:sz="0" w:space="0" w:color="auto"/>
      </w:divBdr>
      <w:divsChild>
        <w:div w:id="1640651503">
          <w:marLeft w:val="0"/>
          <w:marRight w:val="0"/>
          <w:marTop w:val="0"/>
          <w:marBottom w:val="0"/>
          <w:divBdr>
            <w:top w:val="none" w:sz="0" w:space="0" w:color="auto"/>
            <w:left w:val="none" w:sz="0" w:space="0" w:color="auto"/>
            <w:bottom w:val="none" w:sz="0" w:space="0" w:color="auto"/>
            <w:right w:val="none" w:sz="0" w:space="0" w:color="auto"/>
          </w:divBdr>
          <w:divsChild>
            <w:div w:id="1568420643">
              <w:marLeft w:val="0"/>
              <w:marRight w:val="0"/>
              <w:marTop w:val="0"/>
              <w:marBottom w:val="0"/>
              <w:divBdr>
                <w:top w:val="none" w:sz="0" w:space="0" w:color="auto"/>
                <w:left w:val="none" w:sz="0" w:space="0" w:color="auto"/>
                <w:bottom w:val="none" w:sz="0" w:space="0" w:color="auto"/>
                <w:right w:val="none" w:sz="0" w:space="0" w:color="auto"/>
              </w:divBdr>
              <w:divsChild>
                <w:div w:id="1056776463">
                  <w:marLeft w:val="0"/>
                  <w:marRight w:val="0"/>
                  <w:marTop w:val="0"/>
                  <w:marBottom w:val="0"/>
                  <w:divBdr>
                    <w:top w:val="none" w:sz="0" w:space="0" w:color="auto"/>
                    <w:left w:val="none" w:sz="0" w:space="0" w:color="auto"/>
                    <w:bottom w:val="none" w:sz="0" w:space="0" w:color="auto"/>
                    <w:right w:val="none" w:sz="0" w:space="0" w:color="auto"/>
                  </w:divBdr>
                  <w:divsChild>
                    <w:div w:id="20275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08706">
      <w:bodyDiv w:val="1"/>
      <w:marLeft w:val="0"/>
      <w:marRight w:val="0"/>
      <w:marTop w:val="0"/>
      <w:marBottom w:val="0"/>
      <w:divBdr>
        <w:top w:val="none" w:sz="0" w:space="0" w:color="auto"/>
        <w:left w:val="none" w:sz="0" w:space="0" w:color="auto"/>
        <w:bottom w:val="none" w:sz="0" w:space="0" w:color="auto"/>
        <w:right w:val="none" w:sz="0" w:space="0" w:color="auto"/>
      </w:divBdr>
    </w:div>
    <w:div w:id="1029991059">
      <w:bodyDiv w:val="1"/>
      <w:marLeft w:val="0"/>
      <w:marRight w:val="0"/>
      <w:marTop w:val="0"/>
      <w:marBottom w:val="0"/>
      <w:divBdr>
        <w:top w:val="none" w:sz="0" w:space="0" w:color="auto"/>
        <w:left w:val="none" w:sz="0" w:space="0" w:color="auto"/>
        <w:bottom w:val="none" w:sz="0" w:space="0" w:color="auto"/>
        <w:right w:val="none" w:sz="0" w:space="0" w:color="auto"/>
      </w:divBdr>
    </w:div>
    <w:div w:id="1030839919">
      <w:bodyDiv w:val="1"/>
      <w:marLeft w:val="0"/>
      <w:marRight w:val="0"/>
      <w:marTop w:val="0"/>
      <w:marBottom w:val="0"/>
      <w:divBdr>
        <w:top w:val="none" w:sz="0" w:space="0" w:color="auto"/>
        <w:left w:val="none" w:sz="0" w:space="0" w:color="auto"/>
        <w:bottom w:val="none" w:sz="0" w:space="0" w:color="auto"/>
        <w:right w:val="none" w:sz="0" w:space="0" w:color="auto"/>
      </w:divBdr>
      <w:divsChild>
        <w:div w:id="761730134">
          <w:marLeft w:val="0"/>
          <w:marRight w:val="0"/>
          <w:marTop w:val="0"/>
          <w:marBottom w:val="0"/>
          <w:divBdr>
            <w:top w:val="none" w:sz="0" w:space="0" w:color="auto"/>
            <w:left w:val="none" w:sz="0" w:space="0" w:color="auto"/>
            <w:bottom w:val="none" w:sz="0" w:space="0" w:color="auto"/>
            <w:right w:val="none" w:sz="0" w:space="0" w:color="auto"/>
          </w:divBdr>
          <w:divsChild>
            <w:div w:id="182323448">
              <w:marLeft w:val="0"/>
              <w:marRight w:val="0"/>
              <w:marTop w:val="0"/>
              <w:marBottom w:val="0"/>
              <w:divBdr>
                <w:top w:val="none" w:sz="0" w:space="0" w:color="auto"/>
                <w:left w:val="none" w:sz="0" w:space="0" w:color="auto"/>
                <w:bottom w:val="none" w:sz="0" w:space="0" w:color="auto"/>
                <w:right w:val="none" w:sz="0" w:space="0" w:color="auto"/>
              </w:divBdr>
              <w:divsChild>
                <w:div w:id="1471901914">
                  <w:marLeft w:val="0"/>
                  <w:marRight w:val="0"/>
                  <w:marTop w:val="0"/>
                  <w:marBottom w:val="0"/>
                  <w:divBdr>
                    <w:top w:val="none" w:sz="0" w:space="0" w:color="auto"/>
                    <w:left w:val="none" w:sz="0" w:space="0" w:color="auto"/>
                    <w:bottom w:val="none" w:sz="0" w:space="0" w:color="auto"/>
                    <w:right w:val="none" w:sz="0" w:space="0" w:color="auto"/>
                  </w:divBdr>
                  <w:divsChild>
                    <w:div w:id="1144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952645">
      <w:bodyDiv w:val="1"/>
      <w:marLeft w:val="0"/>
      <w:marRight w:val="0"/>
      <w:marTop w:val="0"/>
      <w:marBottom w:val="0"/>
      <w:divBdr>
        <w:top w:val="none" w:sz="0" w:space="0" w:color="auto"/>
        <w:left w:val="none" w:sz="0" w:space="0" w:color="auto"/>
        <w:bottom w:val="none" w:sz="0" w:space="0" w:color="auto"/>
        <w:right w:val="none" w:sz="0" w:space="0" w:color="auto"/>
      </w:divBdr>
    </w:div>
    <w:div w:id="1102530337">
      <w:bodyDiv w:val="1"/>
      <w:marLeft w:val="0"/>
      <w:marRight w:val="0"/>
      <w:marTop w:val="0"/>
      <w:marBottom w:val="0"/>
      <w:divBdr>
        <w:top w:val="none" w:sz="0" w:space="0" w:color="auto"/>
        <w:left w:val="none" w:sz="0" w:space="0" w:color="auto"/>
        <w:bottom w:val="none" w:sz="0" w:space="0" w:color="auto"/>
        <w:right w:val="none" w:sz="0" w:space="0" w:color="auto"/>
      </w:divBdr>
    </w:div>
    <w:div w:id="1133400546">
      <w:bodyDiv w:val="1"/>
      <w:marLeft w:val="0"/>
      <w:marRight w:val="0"/>
      <w:marTop w:val="0"/>
      <w:marBottom w:val="0"/>
      <w:divBdr>
        <w:top w:val="none" w:sz="0" w:space="0" w:color="auto"/>
        <w:left w:val="none" w:sz="0" w:space="0" w:color="auto"/>
        <w:bottom w:val="none" w:sz="0" w:space="0" w:color="auto"/>
        <w:right w:val="none" w:sz="0" w:space="0" w:color="auto"/>
      </w:divBdr>
    </w:div>
    <w:div w:id="1158884089">
      <w:bodyDiv w:val="1"/>
      <w:marLeft w:val="0"/>
      <w:marRight w:val="0"/>
      <w:marTop w:val="0"/>
      <w:marBottom w:val="0"/>
      <w:divBdr>
        <w:top w:val="none" w:sz="0" w:space="0" w:color="auto"/>
        <w:left w:val="none" w:sz="0" w:space="0" w:color="auto"/>
        <w:bottom w:val="none" w:sz="0" w:space="0" w:color="auto"/>
        <w:right w:val="none" w:sz="0" w:space="0" w:color="auto"/>
      </w:divBdr>
    </w:div>
    <w:div w:id="1225096545">
      <w:bodyDiv w:val="1"/>
      <w:marLeft w:val="0"/>
      <w:marRight w:val="0"/>
      <w:marTop w:val="0"/>
      <w:marBottom w:val="0"/>
      <w:divBdr>
        <w:top w:val="none" w:sz="0" w:space="0" w:color="auto"/>
        <w:left w:val="none" w:sz="0" w:space="0" w:color="auto"/>
        <w:bottom w:val="none" w:sz="0" w:space="0" w:color="auto"/>
        <w:right w:val="none" w:sz="0" w:space="0" w:color="auto"/>
      </w:divBdr>
      <w:divsChild>
        <w:div w:id="791872350">
          <w:marLeft w:val="0"/>
          <w:marRight w:val="0"/>
          <w:marTop w:val="0"/>
          <w:marBottom w:val="0"/>
          <w:divBdr>
            <w:top w:val="none" w:sz="0" w:space="0" w:color="auto"/>
            <w:left w:val="none" w:sz="0" w:space="0" w:color="auto"/>
            <w:bottom w:val="none" w:sz="0" w:space="0" w:color="auto"/>
            <w:right w:val="none" w:sz="0" w:space="0" w:color="auto"/>
          </w:divBdr>
          <w:divsChild>
            <w:div w:id="602422254">
              <w:marLeft w:val="0"/>
              <w:marRight w:val="0"/>
              <w:marTop w:val="0"/>
              <w:marBottom w:val="0"/>
              <w:divBdr>
                <w:top w:val="none" w:sz="0" w:space="0" w:color="auto"/>
                <w:left w:val="none" w:sz="0" w:space="0" w:color="auto"/>
                <w:bottom w:val="none" w:sz="0" w:space="0" w:color="auto"/>
                <w:right w:val="none" w:sz="0" w:space="0" w:color="auto"/>
              </w:divBdr>
              <w:divsChild>
                <w:div w:id="1918048622">
                  <w:marLeft w:val="0"/>
                  <w:marRight w:val="0"/>
                  <w:marTop w:val="0"/>
                  <w:marBottom w:val="0"/>
                  <w:divBdr>
                    <w:top w:val="none" w:sz="0" w:space="0" w:color="auto"/>
                    <w:left w:val="none" w:sz="0" w:space="0" w:color="auto"/>
                    <w:bottom w:val="none" w:sz="0" w:space="0" w:color="auto"/>
                    <w:right w:val="none" w:sz="0" w:space="0" w:color="auto"/>
                  </w:divBdr>
                  <w:divsChild>
                    <w:div w:id="97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401169">
      <w:bodyDiv w:val="1"/>
      <w:marLeft w:val="0"/>
      <w:marRight w:val="0"/>
      <w:marTop w:val="0"/>
      <w:marBottom w:val="0"/>
      <w:divBdr>
        <w:top w:val="none" w:sz="0" w:space="0" w:color="auto"/>
        <w:left w:val="none" w:sz="0" w:space="0" w:color="auto"/>
        <w:bottom w:val="none" w:sz="0" w:space="0" w:color="auto"/>
        <w:right w:val="none" w:sz="0" w:space="0" w:color="auto"/>
      </w:divBdr>
    </w:div>
    <w:div w:id="1360813694">
      <w:bodyDiv w:val="1"/>
      <w:marLeft w:val="0"/>
      <w:marRight w:val="0"/>
      <w:marTop w:val="0"/>
      <w:marBottom w:val="0"/>
      <w:divBdr>
        <w:top w:val="none" w:sz="0" w:space="0" w:color="auto"/>
        <w:left w:val="none" w:sz="0" w:space="0" w:color="auto"/>
        <w:bottom w:val="none" w:sz="0" w:space="0" w:color="auto"/>
        <w:right w:val="none" w:sz="0" w:space="0" w:color="auto"/>
      </w:divBdr>
    </w:div>
    <w:div w:id="1448156680">
      <w:bodyDiv w:val="1"/>
      <w:marLeft w:val="0"/>
      <w:marRight w:val="0"/>
      <w:marTop w:val="0"/>
      <w:marBottom w:val="0"/>
      <w:divBdr>
        <w:top w:val="none" w:sz="0" w:space="0" w:color="auto"/>
        <w:left w:val="none" w:sz="0" w:space="0" w:color="auto"/>
        <w:bottom w:val="none" w:sz="0" w:space="0" w:color="auto"/>
        <w:right w:val="none" w:sz="0" w:space="0" w:color="auto"/>
      </w:divBdr>
    </w:div>
    <w:div w:id="1531407340">
      <w:bodyDiv w:val="1"/>
      <w:marLeft w:val="0"/>
      <w:marRight w:val="0"/>
      <w:marTop w:val="0"/>
      <w:marBottom w:val="0"/>
      <w:divBdr>
        <w:top w:val="none" w:sz="0" w:space="0" w:color="auto"/>
        <w:left w:val="none" w:sz="0" w:space="0" w:color="auto"/>
        <w:bottom w:val="none" w:sz="0" w:space="0" w:color="auto"/>
        <w:right w:val="none" w:sz="0" w:space="0" w:color="auto"/>
      </w:divBdr>
    </w:div>
    <w:div w:id="1618099113">
      <w:bodyDiv w:val="1"/>
      <w:marLeft w:val="0"/>
      <w:marRight w:val="0"/>
      <w:marTop w:val="0"/>
      <w:marBottom w:val="0"/>
      <w:divBdr>
        <w:top w:val="none" w:sz="0" w:space="0" w:color="auto"/>
        <w:left w:val="none" w:sz="0" w:space="0" w:color="auto"/>
        <w:bottom w:val="none" w:sz="0" w:space="0" w:color="auto"/>
        <w:right w:val="none" w:sz="0" w:space="0" w:color="auto"/>
      </w:divBdr>
    </w:div>
    <w:div w:id="1618946553">
      <w:bodyDiv w:val="1"/>
      <w:marLeft w:val="0"/>
      <w:marRight w:val="0"/>
      <w:marTop w:val="0"/>
      <w:marBottom w:val="0"/>
      <w:divBdr>
        <w:top w:val="none" w:sz="0" w:space="0" w:color="auto"/>
        <w:left w:val="none" w:sz="0" w:space="0" w:color="auto"/>
        <w:bottom w:val="none" w:sz="0" w:space="0" w:color="auto"/>
        <w:right w:val="none" w:sz="0" w:space="0" w:color="auto"/>
      </w:divBdr>
    </w:div>
    <w:div w:id="1624723829">
      <w:bodyDiv w:val="1"/>
      <w:marLeft w:val="0"/>
      <w:marRight w:val="0"/>
      <w:marTop w:val="0"/>
      <w:marBottom w:val="0"/>
      <w:divBdr>
        <w:top w:val="none" w:sz="0" w:space="0" w:color="auto"/>
        <w:left w:val="none" w:sz="0" w:space="0" w:color="auto"/>
        <w:bottom w:val="none" w:sz="0" w:space="0" w:color="auto"/>
        <w:right w:val="none" w:sz="0" w:space="0" w:color="auto"/>
      </w:divBdr>
    </w:div>
    <w:div w:id="1625499882">
      <w:bodyDiv w:val="1"/>
      <w:marLeft w:val="0"/>
      <w:marRight w:val="0"/>
      <w:marTop w:val="0"/>
      <w:marBottom w:val="0"/>
      <w:divBdr>
        <w:top w:val="none" w:sz="0" w:space="0" w:color="auto"/>
        <w:left w:val="none" w:sz="0" w:space="0" w:color="auto"/>
        <w:bottom w:val="none" w:sz="0" w:space="0" w:color="auto"/>
        <w:right w:val="none" w:sz="0" w:space="0" w:color="auto"/>
      </w:divBdr>
    </w:div>
    <w:div w:id="1717243976">
      <w:bodyDiv w:val="1"/>
      <w:marLeft w:val="0"/>
      <w:marRight w:val="0"/>
      <w:marTop w:val="0"/>
      <w:marBottom w:val="0"/>
      <w:divBdr>
        <w:top w:val="none" w:sz="0" w:space="0" w:color="auto"/>
        <w:left w:val="none" w:sz="0" w:space="0" w:color="auto"/>
        <w:bottom w:val="none" w:sz="0" w:space="0" w:color="auto"/>
        <w:right w:val="none" w:sz="0" w:space="0" w:color="auto"/>
      </w:divBdr>
    </w:div>
    <w:div w:id="1795638055">
      <w:bodyDiv w:val="1"/>
      <w:marLeft w:val="0"/>
      <w:marRight w:val="0"/>
      <w:marTop w:val="0"/>
      <w:marBottom w:val="0"/>
      <w:divBdr>
        <w:top w:val="none" w:sz="0" w:space="0" w:color="auto"/>
        <w:left w:val="none" w:sz="0" w:space="0" w:color="auto"/>
        <w:bottom w:val="none" w:sz="0" w:space="0" w:color="auto"/>
        <w:right w:val="none" w:sz="0" w:space="0" w:color="auto"/>
      </w:divBdr>
    </w:div>
    <w:div w:id="1850296547">
      <w:bodyDiv w:val="1"/>
      <w:marLeft w:val="0"/>
      <w:marRight w:val="0"/>
      <w:marTop w:val="0"/>
      <w:marBottom w:val="0"/>
      <w:divBdr>
        <w:top w:val="none" w:sz="0" w:space="0" w:color="auto"/>
        <w:left w:val="none" w:sz="0" w:space="0" w:color="auto"/>
        <w:bottom w:val="none" w:sz="0" w:space="0" w:color="auto"/>
        <w:right w:val="none" w:sz="0" w:space="0" w:color="auto"/>
      </w:divBdr>
    </w:div>
    <w:div w:id="1890334490">
      <w:bodyDiv w:val="1"/>
      <w:marLeft w:val="0"/>
      <w:marRight w:val="0"/>
      <w:marTop w:val="0"/>
      <w:marBottom w:val="0"/>
      <w:divBdr>
        <w:top w:val="none" w:sz="0" w:space="0" w:color="auto"/>
        <w:left w:val="none" w:sz="0" w:space="0" w:color="auto"/>
        <w:bottom w:val="none" w:sz="0" w:space="0" w:color="auto"/>
        <w:right w:val="none" w:sz="0" w:space="0" w:color="auto"/>
      </w:divBdr>
    </w:div>
    <w:div w:id="1978797679">
      <w:bodyDiv w:val="1"/>
      <w:marLeft w:val="0"/>
      <w:marRight w:val="0"/>
      <w:marTop w:val="0"/>
      <w:marBottom w:val="0"/>
      <w:divBdr>
        <w:top w:val="none" w:sz="0" w:space="0" w:color="auto"/>
        <w:left w:val="none" w:sz="0" w:space="0" w:color="auto"/>
        <w:bottom w:val="none" w:sz="0" w:space="0" w:color="auto"/>
        <w:right w:val="none" w:sz="0" w:space="0" w:color="auto"/>
      </w:divBdr>
    </w:div>
    <w:div w:id="2025089007">
      <w:bodyDiv w:val="1"/>
      <w:marLeft w:val="0"/>
      <w:marRight w:val="0"/>
      <w:marTop w:val="0"/>
      <w:marBottom w:val="0"/>
      <w:divBdr>
        <w:top w:val="none" w:sz="0" w:space="0" w:color="auto"/>
        <w:left w:val="none" w:sz="0" w:space="0" w:color="auto"/>
        <w:bottom w:val="none" w:sz="0" w:space="0" w:color="auto"/>
        <w:right w:val="none" w:sz="0" w:space="0" w:color="auto"/>
      </w:divBdr>
    </w:div>
    <w:div w:id="2057699435">
      <w:bodyDiv w:val="1"/>
      <w:marLeft w:val="0"/>
      <w:marRight w:val="0"/>
      <w:marTop w:val="0"/>
      <w:marBottom w:val="0"/>
      <w:divBdr>
        <w:top w:val="none" w:sz="0" w:space="0" w:color="auto"/>
        <w:left w:val="none" w:sz="0" w:space="0" w:color="auto"/>
        <w:bottom w:val="none" w:sz="0" w:space="0" w:color="auto"/>
        <w:right w:val="none" w:sz="0" w:space="0" w:color="auto"/>
      </w:divBdr>
    </w:div>
    <w:div w:id="2114856465">
      <w:bodyDiv w:val="1"/>
      <w:marLeft w:val="0"/>
      <w:marRight w:val="0"/>
      <w:marTop w:val="0"/>
      <w:marBottom w:val="0"/>
      <w:divBdr>
        <w:top w:val="none" w:sz="0" w:space="0" w:color="auto"/>
        <w:left w:val="none" w:sz="0" w:space="0" w:color="auto"/>
        <w:bottom w:val="none" w:sz="0" w:space="0" w:color="auto"/>
        <w:right w:val="none" w:sz="0" w:space="0" w:color="auto"/>
      </w:divBdr>
      <w:divsChild>
        <w:div w:id="1603756769">
          <w:marLeft w:val="0"/>
          <w:marRight w:val="0"/>
          <w:marTop w:val="0"/>
          <w:marBottom w:val="0"/>
          <w:divBdr>
            <w:top w:val="none" w:sz="0" w:space="0" w:color="auto"/>
            <w:left w:val="none" w:sz="0" w:space="0" w:color="auto"/>
            <w:bottom w:val="none" w:sz="0" w:space="0" w:color="auto"/>
            <w:right w:val="none" w:sz="0" w:space="0" w:color="auto"/>
          </w:divBdr>
          <w:divsChild>
            <w:div w:id="1171486921">
              <w:marLeft w:val="0"/>
              <w:marRight w:val="0"/>
              <w:marTop w:val="0"/>
              <w:marBottom w:val="0"/>
              <w:divBdr>
                <w:top w:val="none" w:sz="0" w:space="0" w:color="auto"/>
                <w:left w:val="none" w:sz="0" w:space="0" w:color="auto"/>
                <w:bottom w:val="none" w:sz="0" w:space="0" w:color="auto"/>
                <w:right w:val="none" w:sz="0" w:space="0" w:color="auto"/>
              </w:divBdr>
              <w:divsChild>
                <w:div w:id="1870491411">
                  <w:marLeft w:val="0"/>
                  <w:marRight w:val="0"/>
                  <w:marTop w:val="0"/>
                  <w:marBottom w:val="0"/>
                  <w:divBdr>
                    <w:top w:val="none" w:sz="0" w:space="0" w:color="auto"/>
                    <w:left w:val="none" w:sz="0" w:space="0" w:color="auto"/>
                    <w:bottom w:val="none" w:sz="0" w:space="0" w:color="auto"/>
                    <w:right w:val="none" w:sz="0" w:space="0" w:color="auto"/>
                  </w:divBdr>
                  <w:divsChild>
                    <w:div w:id="15781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33004">
      <w:bodyDiv w:val="1"/>
      <w:marLeft w:val="0"/>
      <w:marRight w:val="0"/>
      <w:marTop w:val="0"/>
      <w:marBottom w:val="0"/>
      <w:divBdr>
        <w:top w:val="none" w:sz="0" w:space="0" w:color="auto"/>
        <w:left w:val="none" w:sz="0" w:space="0" w:color="auto"/>
        <w:bottom w:val="none" w:sz="0" w:space="0" w:color="auto"/>
        <w:right w:val="none" w:sz="0" w:space="0" w:color="auto"/>
      </w:divBdr>
    </w:div>
    <w:div w:id="2143571933">
      <w:bodyDiv w:val="1"/>
      <w:marLeft w:val="0"/>
      <w:marRight w:val="0"/>
      <w:marTop w:val="0"/>
      <w:marBottom w:val="0"/>
      <w:divBdr>
        <w:top w:val="none" w:sz="0" w:space="0" w:color="auto"/>
        <w:left w:val="none" w:sz="0" w:space="0" w:color="auto"/>
        <w:bottom w:val="none" w:sz="0" w:space="0" w:color="auto"/>
        <w:right w:val="none" w:sz="0" w:space="0" w:color="auto"/>
      </w:divBdr>
    </w:div>
    <w:div w:id="214558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www.qldc.govt.nz/assets/Uploads/Council-Documents/Bylaws/QLDC-Water-Supply-Bylaw-2015.pdf" TargetMode="External"/><Relationship Id="rId3" Type="http://schemas.openxmlformats.org/officeDocument/2006/relationships/styles" Target="styles.xml"/><Relationship Id="rId21" Type="http://schemas.openxmlformats.org/officeDocument/2006/relationships/hyperlink" Target="https://www.waternz.org.nz/Attachment?Action=Download&amp;Attachment_id=199"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qldc.govt.nz/planning/resource-consents/land-developments-and-subdivis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legislation.govt.nz/act/public/2002/0084/latest/whole.html" TargetMode="External"/><Relationship Id="rId20" Type="http://schemas.openxmlformats.org/officeDocument/2006/relationships/hyperlink" Target="https://www.waternz.org.nz/Attachment?Action=Download&amp;Attachment_id=1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health.govt.nz/publication/drinking-water-standards-new-zealand-2005-revised-200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legislation.govt.nz/act/public/2002/0084/latest/whole.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2</b:RefOrder>
  </b:Source>
  <b:Source>
    <b:Tag>LGA</b:Tag>
    <b:SourceType>DocumentFromInternetSite</b:SourceType>
    <b:Guid>{0D21D3B8-9C1B-4B80-A5A9-6C8C37B3FE5A}</b:Guid>
    <b:Title>Local Government Act 2002</b:Title>
    <b:Author>
      <b:Author>
        <b:NameList>
          <b:Person>
            <b:Last>LGA</b:Last>
          </b:Person>
        </b:NameList>
      </b:Author>
    </b:Author>
    <b:InternetSiteTitle>New Zealand Legislation</b:InternetSiteTitle>
    <b:URL>http://www.legislation.govt.nz/act/public/2002/0084/latest/whole.html#DLM171803</b:URL>
    <b:RefOrder>1</b:RefOrder>
  </b:Source>
</b:Sources>
</file>

<file path=customXml/itemProps1.xml><?xml version="1.0" encoding="utf-8"?>
<ds:datastoreItem xmlns:ds="http://schemas.openxmlformats.org/officeDocument/2006/customXml" ds:itemID="{4E4B1890-2FF7-4200-A3DE-4ECED291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Three Waters Criticality Framework</vt:lpstr>
    </vt:vector>
  </TitlesOfParts>
  <Company>Queenstown Lakes District Council</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Waters Criticality Framework</dc:title>
  <dc:creator>Mark.Baker@qldc.govt.nz;Myles.Lind@qldc.govt.nz;ulrich.glasner@qldc.govt.nz</dc:creator>
  <cp:lastModifiedBy>Alex Huizenga</cp:lastModifiedBy>
  <cp:revision>14</cp:revision>
  <cp:lastPrinted>2017-07-18T04:02:00Z</cp:lastPrinted>
  <dcterms:created xsi:type="dcterms:W3CDTF">2019-02-17T20:00:00Z</dcterms:created>
  <dcterms:modified xsi:type="dcterms:W3CDTF">2019-07-21T22:09:00Z</dcterms:modified>
</cp:coreProperties>
</file>